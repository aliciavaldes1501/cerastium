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A3" w:rsidRPr="00F640A3" w:rsidRDefault="00107DA3" w:rsidP="00E545CD">
      <w:pPr>
        <w:spacing w:line="360" w:lineRule="auto"/>
        <w:jc w:val="both"/>
        <w:rPr>
          <w:b/>
          <w:sz w:val="24"/>
          <w:szCs w:val="24"/>
          <w:lang w:val="en-GB"/>
        </w:rPr>
      </w:pPr>
      <w:r w:rsidRPr="00F640A3">
        <w:rPr>
          <w:b/>
          <w:sz w:val="24"/>
          <w:szCs w:val="24"/>
          <w:lang w:val="en-GB"/>
        </w:rPr>
        <w:t>Detailed state of knowledge and aim</w:t>
      </w:r>
    </w:p>
    <w:p w:rsidR="00107DA3" w:rsidRPr="00D93930" w:rsidRDefault="00107DA3" w:rsidP="00CC5CD3">
      <w:pPr>
        <w:spacing w:line="360" w:lineRule="auto"/>
        <w:jc w:val="both"/>
        <w:rPr>
          <w:sz w:val="24"/>
          <w:szCs w:val="24"/>
          <w:lang w:val="en-GB"/>
        </w:rPr>
      </w:pPr>
      <w:r w:rsidRPr="00076B1C">
        <w:rPr>
          <w:sz w:val="24"/>
          <w:szCs w:val="24"/>
          <w:highlight w:val="yellow"/>
          <w:lang w:val="en-GB"/>
        </w:rPr>
        <w:t>Global warming</w:t>
      </w:r>
      <w:r w:rsidRPr="00D93930">
        <w:rPr>
          <w:sz w:val="24"/>
          <w:szCs w:val="24"/>
          <w:lang w:val="en-GB"/>
        </w:rPr>
        <w:t xml:space="preserve"> </w:t>
      </w:r>
      <w:del w:id="0" w:author="Johan Ehrlén" w:date="2018-01-15T10:11:00Z">
        <w:r w:rsidRPr="00D93930" w:rsidDel="00CA1B0E">
          <w:rPr>
            <w:sz w:val="24"/>
            <w:szCs w:val="24"/>
            <w:lang w:val="en-GB"/>
          </w:rPr>
          <w:delText xml:space="preserve">will </w:delText>
        </w:r>
      </w:del>
      <w:ins w:id="1" w:author="Johan Ehrlén" w:date="2018-01-15T10:11:00Z">
        <w:r w:rsidR="00CA1B0E">
          <w:rPr>
            <w:sz w:val="24"/>
            <w:szCs w:val="24"/>
            <w:lang w:val="en-GB"/>
          </w:rPr>
          <w:t>is predicted to</w:t>
        </w:r>
        <w:r w:rsidR="00CA1B0E" w:rsidRPr="00D93930">
          <w:rPr>
            <w:sz w:val="24"/>
            <w:szCs w:val="24"/>
            <w:lang w:val="en-GB"/>
          </w:rPr>
          <w:t xml:space="preserve"> </w:t>
        </w:r>
      </w:ins>
      <w:r w:rsidRPr="00D93930">
        <w:rPr>
          <w:sz w:val="24"/>
          <w:szCs w:val="24"/>
          <w:lang w:val="en-GB"/>
        </w:rPr>
        <w:t xml:space="preserve">cause an increase in average surface temperatures by 1.0 – 3.7 °C by 2100 AD and the Arctic is expected to warm even more rapidly </w:t>
      </w:r>
      <w:r w:rsidRPr="00D93930">
        <w:rPr>
          <w:noProof/>
          <w:sz w:val="24"/>
          <w:szCs w:val="24"/>
          <w:lang w:val="en-GB"/>
        </w:rPr>
        <w:t>(IPCC 2014)</w:t>
      </w:r>
      <w:r w:rsidRPr="00D93930">
        <w:rPr>
          <w:sz w:val="24"/>
          <w:szCs w:val="24"/>
          <w:lang w:val="en-GB"/>
        </w:rPr>
        <w:t xml:space="preserve">. Plant </w:t>
      </w:r>
      <w:r w:rsidR="00EB326E">
        <w:rPr>
          <w:sz w:val="24"/>
          <w:szCs w:val="24"/>
          <w:lang w:val="en-GB"/>
        </w:rPr>
        <w:t>populations</w:t>
      </w:r>
      <w:r w:rsidRPr="00D93930">
        <w:rPr>
          <w:sz w:val="24"/>
          <w:szCs w:val="24"/>
          <w:lang w:val="en-GB"/>
        </w:rPr>
        <w:t xml:space="preserve"> can adjust to these novel conditions through </w:t>
      </w:r>
      <w:r w:rsidRPr="00076B1C">
        <w:rPr>
          <w:sz w:val="24"/>
          <w:szCs w:val="24"/>
          <w:highlight w:val="yellow"/>
          <w:lang w:val="en-GB"/>
        </w:rPr>
        <w:t>dispersal to colder sites</w:t>
      </w:r>
      <w:r w:rsidRPr="00D93930">
        <w:rPr>
          <w:sz w:val="24"/>
          <w:szCs w:val="24"/>
          <w:lang w:val="en-GB"/>
        </w:rPr>
        <w:t xml:space="preserve">, but this is </w:t>
      </w:r>
      <w:r w:rsidRPr="00076B1C">
        <w:rPr>
          <w:sz w:val="24"/>
          <w:szCs w:val="24"/>
          <w:highlight w:val="yellow"/>
          <w:lang w:val="en-GB"/>
        </w:rPr>
        <w:t xml:space="preserve">not an option for Arctic </w:t>
      </w:r>
      <w:r w:rsidR="00EB326E" w:rsidRPr="00076B1C">
        <w:rPr>
          <w:sz w:val="24"/>
          <w:szCs w:val="24"/>
          <w:highlight w:val="yellow"/>
          <w:lang w:val="en-GB"/>
        </w:rPr>
        <w:t>populations</w:t>
      </w:r>
      <w:r w:rsidRPr="00076B1C">
        <w:rPr>
          <w:sz w:val="24"/>
          <w:szCs w:val="24"/>
          <w:highlight w:val="yellow"/>
          <w:lang w:val="en-GB"/>
        </w:rPr>
        <w:t>, which are at the thermal edge of their range</w:t>
      </w:r>
      <w:r w:rsidRPr="00D93930">
        <w:rPr>
          <w:sz w:val="24"/>
          <w:szCs w:val="24"/>
          <w:lang w:val="en-GB"/>
        </w:rPr>
        <w:t xml:space="preserve">. Plants must therefore </w:t>
      </w:r>
      <w:r w:rsidRPr="00076B1C">
        <w:rPr>
          <w:sz w:val="24"/>
          <w:szCs w:val="24"/>
          <w:highlight w:val="yellow"/>
          <w:lang w:val="en-GB"/>
        </w:rPr>
        <w:t>respond</w:t>
      </w:r>
      <w:r w:rsidRPr="00D93930">
        <w:rPr>
          <w:sz w:val="24"/>
          <w:szCs w:val="24"/>
          <w:lang w:val="en-GB"/>
        </w:rPr>
        <w:t xml:space="preserve"> to these changes </w:t>
      </w:r>
      <w:r w:rsidRPr="00076B1C">
        <w:rPr>
          <w:sz w:val="24"/>
          <w:szCs w:val="24"/>
          <w:highlight w:val="yellow"/>
          <w:lang w:val="en-GB"/>
        </w:rPr>
        <w:t>on site</w:t>
      </w:r>
      <w:r w:rsidRPr="00D93930">
        <w:rPr>
          <w:sz w:val="24"/>
          <w:szCs w:val="24"/>
          <w:lang w:val="en-GB"/>
        </w:rPr>
        <w:t xml:space="preserve">, either through </w:t>
      </w:r>
      <w:r w:rsidRPr="00076B1C">
        <w:rPr>
          <w:sz w:val="24"/>
          <w:szCs w:val="24"/>
          <w:highlight w:val="yellow"/>
          <w:lang w:val="en-GB"/>
        </w:rPr>
        <w:t>phenotypic plasticity</w:t>
      </w:r>
      <w:r w:rsidRPr="00D93930">
        <w:rPr>
          <w:sz w:val="24"/>
          <w:szCs w:val="24"/>
          <w:lang w:val="en-GB"/>
        </w:rPr>
        <w:t xml:space="preserve"> (the ability of the same </w:t>
      </w:r>
      <w:r w:rsidRPr="00D93930">
        <w:rPr>
          <w:color w:val="000000"/>
          <w:sz w:val="24"/>
          <w:szCs w:val="24"/>
          <w:shd w:val="clear" w:color="auto" w:fill="FFFFFF"/>
        </w:rPr>
        <w:t>genotype to produce different phenotypes under different environmental conditions) or</w:t>
      </w:r>
      <w:r w:rsidRPr="00D93930">
        <w:rPr>
          <w:sz w:val="24"/>
          <w:szCs w:val="24"/>
          <w:lang w:val="en-GB"/>
        </w:rPr>
        <w:t xml:space="preserve"> </w:t>
      </w:r>
      <w:r>
        <w:rPr>
          <w:sz w:val="24"/>
          <w:szCs w:val="24"/>
          <w:lang w:val="en-GB"/>
        </w:rPr>
        <w:t xml:space="preserve">through </w:t>
      </w:r>
      <w:r w:rsidRPr="00076B1C">
        <w:rPr>
          <w:sz w:val="24"/>
          <w:szCs w:val="24"/>
          <w:highlight w:val="yellow"/>
          <w:lang w:val="en-GB"/>
        </w:rPr>
        <w:t>adaptive evolution</w:t>
      </w:r>
      <w:r w:rsidRPr="00D93930">
        <w:rPr>
          <w:sz w:val="24"/>
          <w:szCs w:val="24"/>
          <w:lang w:val="en-GB"/>
        </w:rPr>
        <w:t xml:space="preserve"> (</w:t>
      </w:r>
      <w:r w:rsidRPr="00D93930">
        <w:rPr>
          <w:color w:val="000000"/>
          <w:sz w:val="24"/>
          <w:szCs w:val="24"/>
          <w:lang w:val="en-GB" w:eastAsia="is-IS"/>
        </w:rPr>
        <w:t>selection for traits that enhance fitness</w:t>
      </w:r>
      <w:r>
        <w:rPr>
          <w:color w:val="000000"/>
          <w:sz w:val="24"/>
          <w:szCs w:val="24"/>
          <w:lang w:val="en-GB" w:eastAsia="is-IS"/>
        </w:rPr>
        <w:t xml:space="preserve"> under warmer conditions</w:t>
      </w:r>
      <w:r w:rsidRPr="00D93930">
        <w:rPr>
          <w:color w:val="000000"/>
          <w:sz w:val="24"/>
          <w:szCs w:val="24"/>
          <w:lang w:val="en-GB" w:eastAsia="is-IS"/>
        </w:rPr>
        <w:t>, leading to changes in genetic structure)</w:t>
      </w:r>
      <w:ins w:id="2" w:author="Johan Ehrlén" w:date="2018-01-15T10:12:00Z">
        <w:r w:rsidR="00CA1B0E">
          <w:rPr>
            <w:color w:val="000000"/>
            <w:sz w:val="24"/>
            <w:szCs w:val="24"/>
            <w:lang w:val="en-GB" w:eastAsia="is-IS"/>
          </w:rPr>
          <w:t xml:space="preserve"> </w:t>
        </w:r>
      </w:ins>
      <w:r w:rsidRPr="00D93930">
        <w:rPr>
          <w:noProof/>
          <w:color w:val="000000"/>
          <w:sz w:val="24"/>
          <w:szCs w:val="24"/>
          <w:lang w:val="en-GB" w:eastAsia="is-IS"/>
        </w:rPr>
        <w:t>(Conner and Hartl 2004)</w:t>
      </w:r>
      <w:r w:rsidRPr="00D93930">
        <w:rPr>
          <w:color w:val="000000"/>
          <w:sz w:val="24"/>
          <w:szCs w:val="24"/>
          <w:lang w:val="en-GB" w:eastAsia="is-IS"/>
        </w:rPr>
        <w:t xml:space="preserve">. </w:t>
      </w:r>
      <w:r w:rsidRPr="00D93930">
        <w:rPr>
          <w:sz w:val="24"/>
          <w:szCs w:val="24"/>
          <w:lang w:val="en-GB"/>
        </w:rPr>
        <w:t xml:space="preserve"> </w:t>
      </w:r>
    </w:p>
    <w:p w:rsidR="00107DA3" w:rsidRPr="00D93930" w:rsidRDefault="00107DA3" w:rsidP="00D93930">
      <w:pPr>
        <w:spacing w:line="360" w:lineRule="auto"/>
        <w:jc w:val="both"/>
        <w:rPr>
          <w:sz w:val="24"/>
          <w:szCs w:val="24"/>
          <w:lang w:val="en-GB"/>
        </w:rPr>
      </w:pPr>
      <w:r w:rsidRPr="00D93930">
        <w:rPr>
          <w:sz w:val="24"/>
          <w:szCs w:val="24"/>
          <w:lang w:val="en-GB"/>
        </w:rPr>
        <w:t xml:space="preserve">Numerous studies have examined the effects of warming on plants </w:t>
      </w:r>
      <w:r w:rsidRPr="00D93930">
        <w:rPr>
          <w:noProof/>
          <w:sz w:val="24"/>
          <w:szCs w:val="24"/>
          <w:lang w:val="en-GB"/>
        </w:rPr>
        <w:t>(Arft et al. 1999, Rustad et al. 2001)</w:t>
      </w:r>
      <w:r>
        <w:rPr>
          <w:sz w:val="24"/>
          <w:szCs w:val="24"/>
          <w:lang w:val="en-GB"/>
        </w:rPr>
        <w:t>, usually</w:t>
      </w:r>
      <w:r w:rsidRPr="00D93930">
        <w:rPr>
          <w:sz w:val="24"/>
          <w:szCs w:val="24"/>
          <w:lang w:val="en-GB"/>
        </w:rPr>
        <w:t xml:space="preserve"> using </w:t>
      </w:r>
      <w:r>
        <w:rPr>
          <w:sz w:val="24"/>
          <w:szCs w:val="24"/>
          <w:lang w:val="en-GB"/>
        </w:rPr>
        <w:t xml:space="preserve">either </w:t>
      </w:r>
      <w:r w:rsidRPr="00D93930">
        <w:rPr>
          <w:sz w:val="24"/>
          <w:szCs w:val="24"/>
          <w:lang w:val="en-GB"/>
        </w:rPr>
        <w:t>experimental manipulations</w:t>
      </w:r>
      <w:r>
        <w:rPr>
          <w:sz w:val="24"/>
          <w:szCs w:val="24"/>
          <w:lang w:val="en-GB"/>
        </w:rPr>
        <w:t xml:space="preserve"> </w:t>
      </w:r>
      <w:r>
        <w:rPr>
          <w:noProof/>
          <w:sz w:val="24"/>
          <w:szCs w:val="24"/>
          <w:lang w:val="en-GB"/>
        </w:rPr>
        <w:t>(e.g. Arft et al. 1999, Hartley et al. 1999)</w:t>
      </w:r>
      <w:r w:rsidRPr="00D93930">
        <w:rPr>
          <w:sz w:val="24"/>
          <w:szCs w:val="24"/>
          <w:lang w:val="en-GB"/>
        </w:rPr>
        <w:t xml:space="preserve">) </w:t>
      </w:r>
      <w:r>
        <w:rPr>
          <w:sz w:val="24"/>
          <w:szCs w:val="24"/>
          <w:lang w:val="en-GB"/>
        </w:rPr>
        <w:t>or</w:t>
      </w:r>
      <w:r w:rsidRPr="00D93930">
        <w:rPr>
          <w:sz w:val="24"/>
          <w:szCs w:val="24"/>
          <w:lang w:val="en-GB"/>
        </w:rPr>
        <w:t xml:space="preserve"> natural climate gradients</w:t>
      </w:r>
      <w:r>
        <w:rPr>
          <w:sz w:val="24"/>
          <w:szCs w:val="24"/>
          <w:lang w:val="en-GB"/>
        </w:rPr>
        <w:t xml:space="preserve"> </w:t>
      </w:r>
      <w:r>
        <w:rPr>
          <w:noProof/>
          <w:sz w:val="24"/>
          <w:szCs w:val="24"/>
          <w:lang w:val="en-GB"/>
        </w:rPr>
        <w:t>(e.g. Scheepens and Stöcklin 2013)</w:t>
      </w:r>
      <w:r w:rsidRPr="00D93930">
        <w:rPr>
          <w:sz w:val="24"/>
          <w:szCs w:val="24"/>
          <w:lang w:val="en-GB"/>
        </w:rPr>
        <w:t>. Studies using experimental manipulation are usually short term</w:t>
      </w:r>
      <w:r>
        <w:rPr>
          <w:sz w:val="24"/>
          <w:szCs w:val="24"/>
          <w:lang w:val="en-GB"/>
        </w:rPr>
        <w:t xml:space="preserve">, while evolutionary changes in plants usually take few generations </w:t>
      </w:r>
      <w:r w:rsidRPr="00D93930">
        <w:rPr>
          <w:noProof/>
          <w:sz w:val="24"/>
          <w:szCs w:val="24"/>
          <w:lang w:val="en-GB"/>
        </w:rPr>
        <w:t>(see review in Dunne et al. 2004)</w:t>
      </w:r>
      <w:r w:rsidRPr="00D93930">
        <w:rPr>
          <w:sz w:val="24"/>
          <w:szCs w:val="24"/>
          <w:lang w:val="en-GB"/>
        </w:rPr>
        <w:t xml:space="preserve">. </w:t>
      </w:r>
      <w:r>
        <w:rPr>
          <w:sz w:val="24"/>
          <w:szCs w:val="24"/>
          <w:lang w:val="en-GB"/>
        </w:rPr>
        <w:t>S</w:t>
      </w:r>
      <w:r w:rsidRPr="00D93930">
        <w:rPr>
          <w:sz w:val="24"/>
          <w:szCs w:val="24"/>
          <w:lang w:val="en-GB"/>
        </w:rPr>
        <w:t xml:space="preserve">tudies have </w:t>
      </w:r>
      <w:r>
        <w:rPr>
          <w:sz w:val="24"/>
          <w:szCs w:val="24"/>
          <w:lang w:val="en-GB"/>
        </w:rPr>
        <w:t>indeed</w:t>
      </w:r>
      <w:r w:rsidRPr="00D93930">
        <w:rPr>
          <w:sz w:val="24"/>
          <w:szCs w:val="24"/>
          <w:lang w:val="en-GB"/>
        </w:rPr>
        <w:t xml:space="preserve"> indicated that long term effects of warming will be different than short term effects </w:t>
      </w:r>
      <w:r w:rsidRPr="00D93930">
        <w:rPr>
          <w:noProof/>
          <w:sz w:val="24"/>
          <w:szCs w:val="24"/>
          <w:lang w:val="en-GB"/>
        </w:rPr>
        <w:t>(Shaver et al. 2000)</w:t>
      </w:r>
      <w:r w:rsidRPr="00D93930">
        <w:rPr>
          <w:sz w:val="24"/>
          <w:szCs w:val="24"/>
          <w:lang w:val="en-GB"/>
        </w:rPr>
        <w:t xml:space="preserve">. </w:t>
      </w:r>
      <w:r>
        <w:rPr>
          <w:sz w:val="24"/>
          <w:szCs w:val="24"/>
          <w:lang w:val="en-GB"/>
        </w:rPr>
        <w:t>On the other hand, n</w:t>
      </w:r>
      <w:r w:rsidRPr="00D93930">
        <w:rPr>
          <w:sz w:val="24"/>
          <w:szCs w:val="24"/>
          <w:lang w:val="en-GB"/>
        </w:rPr>
        <w:t>atural climate gradients, like differences in latitude, longitude or aspect, used to predict the long term effects of warming climate</w:t>
      </w:r>
      <w:r>
        <w:rPr>
          <w:sz w:val="24"/>
          <w:szCs w:val="24"/>
          <w:lang w:val="en-GB"/>
        </w:rPr>
        <w:t xml:space="preserve"> suffer from the limitation</w:t>
      </w:r>
      <w:r w:rsidRPr="00D93930">
        <w:rPr>
          <w:sz w:val="24"/>
          <w:szCs w:val="24"/>
          <w:lang w:val="en-GB"/>
        </w:rPr>
        <w:t xml:space="preserve"> that </w:t>
      </w:r>
      <w:r>
        <w:rPr>
          <w:sz w:val="24"/>
          <w:szCs w:val="24"/>
          <w:lang w:val="en-GB"/>
        </w:rPr>
        <w:t xml:space="preserve">also many </w:t>
      </w:r>
      <w:r w:rsidRPr="00D93930">
        <w:rPr>
          <w:sz w:val="24"/>
          <w:szCs w:val="24"/>
          <w:lang w:val="en-GB"/>
        </w:rPr>
        <w:t>other factors that can effect organism</w:t>
      </w:r>
      <w:r>
        <w:rPr>
          <w:sz w:val="24"/>
          <w:szCs w:val="24"/>
          <w:lang w:val="en-GB"/>
        </w:rPr>
        <w:t>s</w:t>
      </w:r>
      <w:r w:rsidRPr="00D93930">
        <w:rPr>
          <w:sz w:val="24"/>
          <w:szCs w:val="24"/>
          <w:lang w:val="en-GB"/>
        </w:rPr>
        <w:t xml:space="preserve"> differ along these gradients </w:t>
      </w:r>
      <w:r w:rsidRPr="00D93930">
        <w:rPr>
          <w:noProof/>
          <w:sz w:val="24"/>
          <w:szCs w:val="24"/>
          <w:lang w:val="en-GB"/>
        </w:rPr>
        <w:t>(see review in Dunne et al. 2004)</w:t>
      </w:r>
      <w:r w:rsidRPr="00D93930">
        <w:rPr>
          <w:sz w:val="24"/>
          <w:szCs w:val="24"/>
          <w:lang w:val="en-GB"/>
        </w:rPr>
        <w:t xml:space="preserve">.  </w:t>
      </w:r>
    </w:p>
    <w:p w:rsidR="00107DA3" w:rsidRPr="00D93930" w:rsidRDefault="00107DA3" w:rsidP="008346D2">
      <w:pPr>
        <w:spacing w:line="360" w:lineRule="auto"/>
        <w:jc w:val="both"/>
        <w:rPr>
          <w:sz w:val="24"/>
          <w:szCs w:val="24"/>
          <w:lang w:val="en-GB"/>
        </w:rPr>
      </w:pPr>
      <w:r>
        <w:rPr>
          <w:sz w:val="24"/>
          <w:szCs w:val="24"/>
          <w:lang w:val="en-GB"/>
        </w:rPr>
        <w:t>T</w:t>
      </w:r>
      <w:r w:rsidRPr="00D93930">
        <w:rPr>
          <w:sz w:val="24"/>
          <w:szCs w:val="24"/>
          <w:lang w:val="en-GB"/>
        </w:rPr>
        <w:t>h</w:t>
      </w:r>
      <w:r>
        <w:rPr>
          <w:sz w:val="24"/>
          <w:szCs w:val="24"/>
          <w:lang w:val="en-GB"/>
        </w:rPr>
        <w:t>is</w:t>
      </w:r>
      <w:r w:rsidRPr="00D93930">
        <w:rPr>
          <w:sz w:val="24"/>
          <w:szCs w:val="24"/>
          <w:lang w:val="en-GB"/>
        </w:rPr>
        <w:t xml:space="preserve"> project strives to overcome many of the limitations of previous studies by exploring </w:t>
      </w:r>
      <w:r w:rsidRPr="00076B1C">
        <w:rPr>
          <w:sz w:val="24"/>
          <w:szCs w:val="24"/>
          <w:highlight w:val="yellow"/>
          <w:lang w:val="en-GB"/>
        </w:rPr>
        <w:t>plant responses at two sites where the soil is heated by steam from deep geothermal reservoirs</w:t>
      </w:r>
      <w:r w:rsidRPr="00D93930">
        <w:rPr>
          <w:sz w:val="24"/>
          <w:szCs w:val="24"/>
          <w:lang w:val="en-GB"/>
        </w:rPr>
        <w:t>. In these systems there is a broad gradient of soil warming (ambient to + 20 °C above ambient) in an area less than 500 m</w:t>
      </w:r>
      <w:r w:rsidRPr="00D93930">
        <w:rPr>
          <w:sz w:val="24"/>
          <w:szCs w:val="24"/>
          <w:vertAlign w:val="superscript"/>
          <w:lang w:val="en-GB"/>
        </w:rPr>
        <w:t>2</w:t>
      </w:r>
      <w:r w:rsidRPr="00D93930">
        <w:rPr>
          <w:sz w:val="24"/>
          <w:szCs w:val="24"/>
          <w:lang w:val="en-GB"/>
        </w:rPr>
        <w:t xml:space="preserve"> that does not dif</w:t>
      </w:r>
      <w:r>
        <w:rPr>
          <w:sz w:val="24"/>
          <w:szCs w:val="24"/>
          <w:lang w:val="en-GB"/>
        </w:rPr>
        <w:t xml:space="preserve">fer in soil chemistry </w:t>
      </w:r>
      <w:r>
        <w:rPr>
          <w:noProof/>
          <w:sz w:val="24"/>
          <w:szCs w:val="24"/>
          <w:lang w:val="en-GB"/>
        </w:rPr>
        <w:t>(see e.g. O'Gorman et al. 2014)</w:t>
      </w:r>
      <w:r w:rsidRPr="00D93930">
        <w:rPr>
          <w:sz w:val="24"/>
          <w:szCs w:val="24"/>
          <w:lang w:val="en-GB"/>
        </w:rPr>
        <w:t xml:space="preserve">. As these systems have been heated for at least 50 years (and probably much longer) they offer </w:t>
      </w:r>
      <w:r w:rsidRPr="00B84E5B">
        <w:rPr>
          <w:sz w:val="24"/>
          <w:szCs w:val="24"/>
          <w:highlight w:val="yellow"/>
          <w:lang w:val="en-GB"/>
        </w:rPr>
        <w:t>unique natural experiments to study the long-term effects of warming on terrestrial ecosystems</w:t>
      </w:r>
      <w:r w:rsidRPr="00D93930">
        <w:rPr>
          <w:sz w:val="24"/>
          <w:szCs w:val="24"/>
          <w:lang w:val="en-GB"/>
        </w:rPr>
        <w:t xml:space="preserve">. In this study system, </w:t>
      </w:r>
      <w:r w:rsidRPr="00B84E5B">
        <w:rPr>
          <w:sz w:val="24"/>
          <w:szCs w:val="24"/>
          <w:highlight w:val="yellow"/>
          <w:lang w:val="en-GB"/>
        </w:rPr>
        <w:t>soil warming might influence trait expression (i.e. the genotype-phenotype relationship) and phenotypic selection for many traits</w:t>
      </w:r>
      <w:r>
        <w:rPr>
          <w:sz w:val="24"/>
          <w:szCs w:val="24"/>
          <w:lang w:val="en-GB"/>
        </w:rPr>
        <w:t>.</w:t>
      </w:r>
      <w:r w:rsidRPr="00D93930">
        <w:rPr>
          <w:sz w:val="24"/>
          <w:szCs w:val="24"/>
          <w:lang w:val="en-GB"/>
        </w:rPr>
        <w:t xml:space="preserve"> This form of warming has been shown to be a good proxy for climate change in previous studies, both </w:t>
      </w:r>
      <w:r>
        <w:rPr>
          <w:sz w:val="24"/>
          <w:szCs w:val="24"/>
          <w:lang w:val="en-GB"/>
        </w:rPr>
        <w:t>in</w:t>
      </w:r>
      <w:r w:rsidRPr="00D93930">
        <w:rPr>
          <w:sz w:val="24"/>
          <w:szCs w:val="24"/>
          <w:lang w:val="en-GB"/>
        </w:rPr>
        <w:t xml:space="preserve"> aquatic ecosystems at </w:t>
      </w:r>
      <w:proofErr w:type="spellStart"/>
      <w:r w:rsidRPr="00D93930">
        <w:rPr>
          <w:sz w:val="24"/>
          <w:szCs w:val="24"/>
          <w:lang w:val="en-GB"/>
        </w:rPr>
        <w:t>Hengill</w:t>
      </w:r>
      <w:proofErr w:type="spellEnd"/>
      <w:r w:rsidRPr="00D93930">
        <w:rPr>
          <w:sz w:val="24"/>
          <w:szCs w:val="24"/>
          <w:lang w:val="en-GB"/>
        </w:rPr>
        <w:t xml:space="preserve"> </w:t>
      </w:r>
      <w:r>
        <w:rPr>
          <w:noProof/>
          <w:sz w:val="24"/>
          <w:szCs w:val="24"/>
          <w:lang w:val="en-GB"/>
        </w:rPr>
        <w:t>(e.g. Friberg et al. 2009, Woodward et al. 2010, O'Gorman et al. 2012)</w:t>
      </w:r>
      <w:r w:rsidRPr="00D93930">
        <w:rPr>
          <w:sz w:val="24"/>
          <w:szCs w:val="24"/>
          <w:lang w:val="en-GB"/>
        </w:rPr>
        <w:t xml:space="preserve"> and in the terrestrial ecosystem in </w:t>
      </w:r>
      <w:proofErr w:type="spellStart"/>
      <w:r w:rsidRPr="00D93930">
        <w:rPr>
          <w:sz w:val="24"/>
          <w:szCs w:val="24"/>
          <w:lang w:val="en-GB"/>
        </w:rPr>
        <w:t>Grændalur</w:t>
      </w:r>
      <w:proofErr w:type="spellEnd"/>
      <w:r w:rsidRPr="00D93930">
        <w:rPr>
          <w:sz w:val="24"/>
          <w:szCs w:val="24"/>
          <w:lang w:val="en-GB"/>
        </w:rPr>
        <w:t xml:space="preserve"> </w:t>
      </w:r>
      <w:r w:rsidRPr="00D93930">
        <w:rPr>
          <w:noProof/>
          <w:sz w:val="24"/>
          <w:szCs w:val="24"/>
          <w:lang w:val="en-GB"/>
        </w:rPr>
        <w:t>(Leblans 2016, Sigurdsson et al. 2016)</w:t>
      </w:r>
      <w:r w:rsidRPr="00D93930">
        <w:rPr>
          <w:sz w:val="24"/>
          <w:szCs w:val="24"/>
          <w:lang w:val="en-GB"/>
        </w:rPr>
        <w:t xml:space="preserve">. </w:t>
      </w:r>
    </w:p>
    <w:p w:rsidR="00107DA3" w:rsidRPr="00D93930" w:rsidRDefault="00107DA3" w:rsidP="008346D2">
      <w:pPr>
        <w:spacing w:line="360" w:lineRule="auto"/>
        <w:jc w:val="both"/>
        <w:rPr>
          <w:sz w:val="24"/>
          <w:szCs w:val="24"/>
          <w:lang w:val="en-GB"/>
        </w:rPr>
      </w:pPr>
      <w:r>
        <w:rPr>
          <w:bCs/>
          <w:sz w:val="24"/>
          <w:szCs w:val="24"/>
          <w:lang w:val="en-GB"/>
        </w:rPr>
        <w:t>The overall aim of this</w:t>
      </w:r>
      <w:r w:rsidRPr="00D93930">
        <w:rPr>
          <w:bCs/>
          <w:sz w:val="24"/>
          <w:szCs w:val="24"/>
          <w:lang w:val="en-GB"/>
        </w:rPr>
        <w:t xml:space="preserve"> project is to </w:t>
      </w:r>
      <w:r>
        <w:rPr>
          <w:bCs/>
          <w:sz w:val="24"/>
          <w:szCs w:val="24"/>
          <w:lang w:val="en-GB"/>
        </w:rPr>
        <w:t>investigate</w:t>
      </w:r>
      <w:r w:rsidRPr="00D93930">
        <w:rPr>
          <w:bCs/>
          <w:sz w:val="24"/>
          <w:szCs w:val="24"/>
          <w:lang w:val="en-GB"/>
        </w:rPr>
        <w:t xml:space="preserve"> the </w:t>
      </w:r>
      <w:r w:rsidRPr="00B84E5B">
        <w:rPr>
          <w:bCs/>
          <w:sz w:val="24"/>
          <w:szCs w:val="24"/>
          <w:highlight w:val="yellow"/>
          <w:lang w:val="en-GB"/>
        </w:rPr>
        <w:t>responses of arctic plant populations to soil warming</w:t>
      </w:r>
      <w:r w:rsidRPr="00D93930">
        <w:rPr>
          <w:bCs/>
          <w:sz w:val="24"/>
          <w:szCs w:val="24"/>
          <w:lang w:val="en-GB"/>
        </w:rPr>
        <w:t xml:space="preserve">. </w:t>
      </w:r>
      <w:r w:rsidRPr="00D93930">
        <w:rPr>
          <w:sz w:val="24"/>
          <w:szCs w:val="24"/>
          <w:lang w:val="en-GB"/>
        </w:rPr>
        <w:t xml:space="preserve">The main research questions (RQ) are: </w:t>
      </w:r>
    </w:p>
    <w:p w:rsidR="00107DA3" w:rsidRPr="00D93930" w:rsidRDefault="00107DA3" w:rsidP="00C11A9E">
      <w:pPr>
        <w:spacing w:line="360" w:lineRule="auto"/>
        <w:ind w:firstLine="708"/>
        <w:jc w:val="both"/>
        <w:rPr>
          <w:sz w:val="24"/>
          <w:szCs w:val="24"/>
          <w:lang w:val="en-GB"/>
        </w:rPr>
      </w:pPr>
      <w:r w:rsidRPr="00D93930">
        <w:rPr>
          <w:sz w:val="24"/>
          <w:szCs w:val="24"/>
          <w:lang w:val="en-GB"/>
        </w:rPr>
        <w:t xml:space="preserve">RQ1) Is </w:t>
      </w:r>
      <w:r w:rsidRPr="006F1C43">
        <w:rPr>
          <w:sz w:val="24"/>
          <w:szCs w:val="24"/>
          <w:highlight w:val="yellow"/>
          <w:lang w:val="en-GB"/>
        </w:rPr>
        <w:t>soil warming associated with phenotypic changes in plant traits, such as phenology</w:t>
      </w:r>
      <w:r>
        <w:rPr>
          <w:sz w:val="24"/>
          <w:szCs w:val="24"/>
          <w:lang w:val="en-GB"/>
        </w:rPr>
        <w:t>,</w:t>
      </w:r>
      <w:r w:rsidRPr="00D93930">
        <w:rPr>
          <w:sz w:val="24"/>
          <w:szCs w:val="24"/>
          <w:lang w:val="en-GB"/>
        </w:rPr>
        <w:t xml:space="preserve"> and fitness? </w:t>
      </w:r>
    </w:p>
    <w:p w:rsidR="00107DA3" w:rsidRPr="00D93930" w:rsidRDefault="00107DA3" w:rsidP="00C11A9E">
      <w:pPr>
        <w:spacing w:line="360" w:lineRule="auto"/>
        <w:ind w:firstLine="708"/>
        <w:jc w:val="both"/>
        <w:rPr>
          <w:sz w:val="24"/>
          <w:szCs w:val="24"/>
          <w:lang w:val="en-GB"/>
        </w:rPr>
      </w:pPr>
      <w:r w:rsidRPr="00D93930">
        <w:rPr>
          <w:sz w:val="24"/>
          <w:szCs w:val="24"/>
          <w:lang w:val="en-GB"/>
        </w:rPr>
        <w:t xml:space="preserve">RQ2) Does warming influence phenotypic selection on plant traits? </w:t>
      </w:r>
    </w:p>
    <w:p w:rsidR="00107DA3" w:rsidRPr="00D93930" w:rsidRDefault="00107DA3" w:rsidP="00C11A9E">
      <w:pPr>
        <w:spacing w:line="360" w:lineRule="auto"/>
        <w:ind w:firstLine="708"/>
        <w:jc w:val="both"/>
        <w:rPr>
          <w:sz w:val="24"/>
          <w:szCs w:val="24"/>
          <w:lang w:val="en-GB"/>
        </w:rPr>
      </w:pPr>
      <w:r w:rsidRPr="00D93930">
        <w:rPr>
          <w:sz w:val="24"/>
          <w:szCs w:val="24"/>
          <w:lang w:val="en-GB"/>
        </w:rPr>
        <w:lastRenderedPageBreak/>
        <w:t>RQ3) Do plant response to warming depend differ between high and low elevation populations?</w:t>
      </w:r>
    </w:p>
    <w:p w:rsidR="00107DA3" w:rsidRDefault="00107DA3" w:rsidP="0049274F">
      <w:pPr>
        <w:spacing w:line="360" w:lineRule="auto"/>
        <w:jc w:val="both"/>
        <w:rPr>
          <w:sz w:val="24"/>
          <w:szCs w:val="24"/>
          <w:lang w:val="en-GB"/>
        </w:rPr>
      </w:pPr>
      <w:r w:rsidRPr="009E7139">
        <w:rPr>
          <w:sz w:val="24"/>
          <w:szCs w:val="24"/>
          <w:lang w:val="en-GB"/>
        </w:rPr>
        <w:t>In the summer</w:t>
      </w:r>
      <w:r>
        <w:rPr>
          <w:sz w:val="24"/>
          <w:szCs w:val="24"/>
          <w:lang w:val="en-GB"/>
        </w:rPr>
        <w:t>s</w:t>
      </w:r>
      <w:r w:rsidRPr="009E7139">
        <w:rPr>
          <w:sz w:val="24"/>
          <w:szCs w:val="24"/>
          <w:lang w:val="en-GB"/>
        </w:rPr>
        <w:t xml:space="preserve"> of 2015 </w:t>
      </w:r>
      <w:r>
        <w:rPr>
          <w:sz w:val="24"/>
          <w:szCs w:val="24"/>
          <w:lang w:val="en-GB"/>
        </w:rPr>
        <w:t>and 2016</w:t>
      </w:r>
      <w:r w:rsidRPr="009E7139">
        <w:rPr>
          <w:sz w:val="24"/>
          <w:szCs w:val="24"/>
          <w:lang w:val="en-GB"/>
        </w:rPr>
        <w:t xml:space="preserve"> pilot stud</w:t>
      </w:r>
      <w:r>
        <w:rPr>
          <w:sz w:val="24"/>
          <w:szCs w:val="24"/>
          <w:lang w:val="en-GB"/>
        </w:rPr>
        <w:t>ies</w:t>
      </w:r>
      <w:r w:rsidRPr="009E7139">
        <w:rPr>
          <w:sz w:val="24"/>
          <w:szCs w:val="24"/>
          <w:lang w:val="en-GB"/>
        </w:rPr>
        <w:t xml:space="preserve"> w</w:t>
      </w:r>
      <w:r>
        <w:rPr>
          <w:sz w:val="24"/>
          <w:szCs w:val="24"/>
          <w:lang w:val="en-GB"/>
        </w:rPr>
        <w:t>ere</w:t>
      </w:r>
      <w:r w:rsidRPr="009E7139">
        <w:rPr>
          <w:sz w:val="24"/>
          <w:szCs w:val="24"/>
          <w:lang w:val="en-GB"/>
        </w:rPr>
        <w:t xml:space="preserve"> initiated in </w:t>
      </w:r>
      <w:proofErr w:type="spellStart"/>
      <w:r w:rsidRPr="009E7139">
        <w:rPr>
          <w:sz w:val="24"/>
          <w:szCs w:val="24"/>
          <w:lang w:val="en-GB"/>
        </w:rPr>
        <w:t>Hengill</w:t>
      </w:r>
      <w:proofErr w:type="spellEnd"/>
      <w:r w:rsidRPr="009E7139">
        <w:rPr>
          <w:sz w:val="24"/>
          <w:szCs w:val="24"/>
          <w:lang w:val="en-GB"/>
        </w:rPr>
        <w:t>, where</w:t>
      </w:r>
      <w:r w:rsidRPr="004621BB">
        <w:rPr>
          <w:sz w:val="24"/>
          <w:szCs w:val="24"/>
          <w:lang w:val="en-GB"/>
        </w:rPr>
        <w:t xml:space="preserve"> the plant phenology of t</w:t>
      </w:r>
      <w:r>
        <w:rPr>
          <w:sz w:val="24"/>
          <w:szCs w:val="24"/>
          <w:lang w:val="en-GB"/>
        </w:rPr>
        <w:t xml:space="preserve">he two </w:t>
      </w:r>
      <w:r w:rsidR="006D3E16">
        <w:rPr>
          <w:sz w:val="24"/>
          <w:szCs w:val="24"/>
          <w:lang w:val="en-GB"/>
        </w:rPr>
        <w:t>of the study</w:t>
      </w:r>
      <w:r>
        <w:rPr>
          <w:sz w:val="24"/>
          <w:szCs w:val="24"/>
          <w:lang w:val="en-GB"/>
        </w:rPr>
        <w:t xml:space="preserve"> species was recorded once during the growing season. R</w:t>
      </w:r>
      <w:r w:rsidRPr="004621BB">
        <w:rPr>
          <w:sz w:val="24"/>
          <w:szCs w:val="24"/>
          <w:lang w:val="en-GB"/>
        </w:rPr>
        <w:t>esults from th</w:t>
      </w:r>
      <w:r>
        <w:rPr>
          <w:sz w:val="24"/>
          <w:szCs w:val="24"/>
          <w:lang w:val="en-GB"/>
        </w:rPr>
        <w:t>ese</w:t>
      </w:r>
      <w:r w:rsidRPr="004621BB">
        <w:rPr>
          <w:sz w:val="24"/>
          <w:szCs w:val="24"/>
          <w:lang w:val="en-GB"/>
        </w:rPr>
        <w:t xml:space="preserve"> stud</w:t>
      </w:r>
      <w:r>
        <w:rPr>
          <w:sz w:val="24"/>
          <w:szCs w:val="24"/>
          <w:lang w:val="en-GB"/>
        </w:rPr>
        <w:t xml:space="preserve">ies indicate that </w:t>
      </w:r>
      <w:r w:rsidRPr="00EB0BDA">
        <w:rPr>
          <w:sz w:val="24"/>
          <w:szCs w:val="24"/>
          <w:highlight w:val="yellow"/>
          <w:lang w:val="en-GB"/>
        </w:rPr>
        <w:t>phenology differ with temperature; flowering time being later at lower soil temperatures.</w:t>
      </w:r>
      <w:r w:rsidRPr="004621BB">
        <w:rPr>
          <w:sz w:val="24"/>
          <w:szCs w:val="24"/>
          <w:lang w:val="en-GB"/>
        </w:rPr>
        <w:t xml:space="preserve"> </w:t>
      </w:r>
      <w:r>
        <w:rPr>
          <w:sz w:val="24"/>
          <w:szCs w:val="24"/>
          <w:lang w:val="en-GB"/>
        </w:rPr>
        <w:t xml:space="preserve"> </w:t>
      </w:r>
    </w:p>
    <w:p w:rsidR="00107DA3" w:rsidRDefault="00107DA3" w:rsidP="00E545CD">
      <w:pPr>
        <w:spacing w:line="360" w:lineRule="auto"/>
        <w:jc w:val="both"/>
        <w:rPr>
          <w:sz w:val="24"/>
          <w:szCs w:val="24"/>
        </w:rPr>
      </w:pPr>
    </w:p>
    <w:p w:rsidR="00107DA3" w:rsidRPr="00F640A3" w:rsidRDefault="00107DA3" w:rsidP="00E545CD">
      <w:pPr>
        <w:spacing w:line="360" w:lineRule="auto"/>
        <w:jc w:val="both"/>
        <w:rPr>
          <w:b/>
          <w:sz w:val="24"/>
          <w:szCs w:val="24"/>
        </w:rPr>
      </w:pPr>
      <w:r w:rsidRPr="00F640A3">
        <w:rPr>
          <w:b/>
          <w:sz w:val="24"/>
          <w:szCs w:val="24"/>
          <w:lang w:val="en-GB"/>
        </w:rPr>
        <w:t>Detailed research plan</w:t>
      </w:r>
    </w:p>
    <w:p w:rsidR="00107DA3" w:rsidRDefault="00107DA3" w:rsidP="00944EB6">
      <w:pPr>
        <w:spacing w:line="360" w:lineRule="auto"/>
        <w:rPr>
          <w:i/>
          <w:sz w:val="24"/>
          <w:szCs w:val="24"/>
          <w:lang w:val="en-GB"/>
        </w:rPr>
      </w:pPr>
      <w:r>
        <w:rPr>
          <w:i/>
          <w:sz w:val="24"/>
          <w:szCs w:val="24"/>
          <w:lang w:val="en-GB"/>
        </w:rPr>
        <w:t>Study area</w:t>
      </w:r>
    </w:p>
    <w:p w:rsidR="00107DA3" w:rsidRDefault="00107DA3" w:rsidP="009B3D53">
      <w:pPr>
        <w:spacing w:line="360" w:lineRule="auto"/>
        <w:jc w:val="both"/>
        <w:rPr>
          <w:sz w:val="24"/>
          <w:szCs w:val="24"/>
          <w:lang w:val="en-GB"/>
        </w:rPr>
      </w:pPr>
      <w:r w:rsidRPr="009B3D53">
        <w:rPr>
          <w:sz w:val="24"/>
          <w:szCs w:val="24"/>
          <w:lang w:val="en-GB"/>
        </w:rPr>
        <w:t xml:space="preserve">The study will be conducted at two sub-arctic geothermal sites in the </w:t>
      </w:r>
      <w:proofErr w:type="spellStart"/>
      <w:r w:rsidRPr="009B3D53">
        <w:rPr>
          <w:sz w:val="24"/>
          <w:szCs w:val="24"/>
          <w:lang w:val="en-GB"/>
        </w:rPr>
        <w:t>Ölfus</w:t>
      </w:r>
      <w:proofErr w:type="spellEnd"/>
      <w:r w:rsidRPr="009B3D53">
        <w:rPr>
          <w:sz w:val="24"/>
          <w:szCs w:val="24"/>
          <w:lang w:val="en-GB"/>
        </w:rPr>
        <w:t xml:space="preserve"> municipality in SE-Iceland, </w:t>
      </w:r>
      <w:proofErr w:type="spellStart"/>
      <w:r w:rsidRPr="009B3D53">
        <w:rPr>
          <w:sz w:val="24"/>
          <w:szCs w:val="24"/>
          <w:lang w:val="en-GB"/>
        </w:rPr>
        <w:t>Hengill</w:t>
      </w:r>
      <w:proofErr w:type="spellEnd"/>
      <w:r w:rsidRPr="009B3D53">
        <w:rPr>
          <w:sz w:val="24"/>
          <w:szCs w:val="24"/>
          <w:lang w:val="en-GB"/>
        </w:rPr>
        <w:t xml:space="preserve"> (360 </w:t>
      </w:r>
      <w:proofErr w:type="spellStart"/>
      <w:r w:rsidRPr="009B3D53">
        <w:rPr>
          <w:sz w:val="24"/>
          <w:szCs w:val="24"/>
          <w:lang w:val="en-GB"/>
        </w:rPr>
        <w:t>m.a.s.l</w:t>
      </w:r>
      <w:proofErr w:type="spellEnd"/>
      <w:r w:rsidRPr="009B3D53">
        <w:rPr>
          <w:sz w:val="24"/>
          <w:szCs w:val="24"/>
          <w:lang w:val="en-GB"/>
        </w:rPr>
        <w:t xml:space="preserve">) and </w:t>
      </w:r>
      <w:proofErr w:type="spellStart"/>
      <w:r w:rsidRPr="009B3D53">
        <w:rPr>
          <w:sz w:val="24"/>
          <w:szCs w:val="24"/>
          <w:lang w:val="en-GB"/>
        </w:rPr>
        <w:t>Grændalur</w:t>
      </w:r>
      <w:proofErr w:type="spellEnd"/>
      <w:r w:rsidRPr="009B3D53">
        <w:rPr>
          <w:sz w:val="24"/>
          <w:szCs w:val="24"/>
          <w:lang w:val="en-GB"/>
        </w:rPr>
        <w:t xml:space="preserve"> (100 </w:t>
      </w:r>
      <w:proofErr w:type="spellStart"/>
      <w:r w:rsidRPr="009B3D53">
        <w:rPr>
          <w:sz w:val="24"/>
          <w:szCs w:val="24"/>
          <w:lang w:val="en-GB"/>
        </w:rPr>
        <w:t>m.a.s.l</w:t>
      </w:r>
      <w:proofErr w:type="spellEnd"/>
      <w:r w:rsidRPr="009B3D53">
        <w:rPr>
          <w:sz w:val="24"/>
          <w:szCs w:val="24"/>
          <w:lang w:val="en-GB"/>
        </w:rPr>
        <w:t xml:space="preserve">). Both sites exhibit a gradient of soil temperatures, from non-heated </w:t>
      </w:r>
      <w:del w:id="3" w:author="Johan Ehrlén" w:date="2018-01-15T10:14:00Z">
        <w:r w:rsidRPr="009B3D53" w:rsidDel="00CA1B0E">
          <w:rPr>
            <w:sz w:val="24"/>
            <w:szCs w:val="24"/>
            <w:lang w:val="en-GB"/>
          </w:rPr>
          <w:delText>control plots to those</w:delText>
        </w:r>
      </w:del>
      <w:ins w:id="4" w:author="Johan Ehrlén" w:date="2018-01-15T10:14:00Z">
        <w:r w:rsidR="00CA1B0E">
          <w:rPr>
            <w:sz w:val="24"/>
            <w:szCs w:val="24"/>
            <w:lang w:val="en-GB"/>
          </w:rPr>
          <w:t>soils to soils</w:t>
        </w:r>
      </w:ins>
      <w:r w:rsidRPr="009B3D53">
        <w:rPr>
          <w:sz w:val="24"/>
          <w:szCs w:val="24"/>
          <w:lang w:val="en-GB"/>
        </w:rPr>
        <w:t xml:space="preserve"> heated over 20 °C above ambient, over a short distance, without significant changes in other abiotic factors (e.g. soil chemistry, elevation). </w:t>
      </w:r>
    </w:p>
    <w:p w:rsidR="00107DA3" w:rsidRPr="00C3452A" w:rsidRDefault="00107DA3" w:rsidP="009B3D53">
      <w:pPr>
        <w:spacing w:line="360" w:lineRule="auto"/>
        <w:jc w:val="both"/>
        <w:rPr>
          <w:i/>
          <w:sz w:val="24"/>
          <w:szCs w:val="24"/>
          <w:lang w:val="en-GB"/>
        </w:rPr>
      </w:pPr>
      <w:r w:rsidRPr="00C3452A">
        <w:rPr>
          <w:i/>
          <w:sz w:val="24"/>
          <w:szCs w:val="24"/>
          <w:lang w:val="en-GB"/>
        </w:rPr>
        <w:t>Study species</w:t>
      </w:r>
    </w:p>
    <w:p w:rsidR="00107DA3" w:rsidRPr="00F209DE" w:rsidRDefault="004E2C65" w:rsidP="00EA186F">
      <w:pPr>
        <w:spacing w:line="360" w:lineRule="auto"/>
        <w:jc w:val="both"/>
        <w:rPr>
          <w:sz w:val="24"/>
          <w:szCs w:val="24"/>
          <w:lang w:val="en-GB"/>
        </w:rPr>
      </w:pPr>
      <w:r>
        <w:rPr>
          <w:sz w:val="24"/>
          <w:szCs w:val="24"/>
          <w:lang w:val="en-GB" w:bidi="en-US"/>
        </w:rPr>
        <w:t>According to the 2017 application</w:t>
      </w:r>
      <w:r w:rsidR="003B3694">
        <w:rPr>
          <w:sz w:val="24"/>
          <w:szCs w:val="24"/>
          <w:lang w:val="en-GB" w:bidi="en-US"/>
        </w:rPr>
        <w:t xml:space="preserve"> to </w:t>
      </w:r>
      <w:proofErr w:type="spellStart"/>
      <w:r w:rsidR="003B3694">
        <w:rPr>
          <w:sz w:val="24"/>
          <w:szCs w:val="24"/>
          <w:lang w:val="en-GB" w:bidi="en-US"/>
        </w:rPr>
        <w:t>Orkurannsóknasjóður</w:t>
      </w:r>
      <w:proofErr w:type="spellEnd"/>
      <w:r>
        <w:rPr>
          <w:sz w:val="24"/>
          <w:szCs w:val="24"/>
          <w:lang w:val="en-GB" w:bidi="en-US"/>
        </w:rPr>
        <w:t xml:space="preserve"> the focal species were</w:t>
      </w:r>
      <w:r w:rsidR="00107DA3" w:rsidRPr="00C3452A">
        <w:rPr>
          <w:sz w:val="24"/>
          <w:szCs w:val="24"/>
          <w:lang w:val="en-GB" w:bidi="en-US"/>
        </w:rPr>
        <w:t xml:space="preserve"> </w:t>
      </w:r>
      <w:r w:rsidR="00107DA3" w:rsidRPr="00C3452A">
        <w:rPr>
          <w:i/>
          <w:sz w:val="24"/>
          <w:szCs w:val="24"/>
          <w:lang w:val="en-GB" w:bidi="en-US"/>
        </w:rPr>
        <w:t xml:space="preserve">C. </w:t>
      </w:r>
      <w:proofErr w:type="spellStart"/>
      <w:r w:rsidR="00107DA3" w:rsidRPr="00C3452A">
        <w:rPr>
          <w:i/>
          <w:sz w:val="24"/>
          <w:szCs w:val="24"/>
          <w:lang w:val="en-GB" w:bidi="en-US"/>
        </w:rPr>
        <w:t>fontanum</w:t>
      </w:r>
      <w:proofErr w:type="spellEnd"/>
      <w:r w:rsidR="00107DA3" w:rsidRPr="00C3452A">
        <w:rPr>
          <w:sz w:val="24"/>
          <w:szCs w:val="24"/>
          <w:lang w:val="en-GB" w:bidi="en-US"/>
        </w:rPr>
        <w:t xml:space="preserve"> and </w:t>
      </w:r>
      <w:r w:rsidR="00107DA3" w:rsidRPr="00C3452A">
        <w:rPr>
          <w:i/>
          <w:sz w:val="24"/>
          <w:szCs w:val="24"/>
          <w:lang w:val="en-GB" w:bidi="en-US"/>
        </w:rPr>
        <w:t>C. pratensis</w:t>
      </w:r>
      <w:r w:rsidR="00107DA3">
        <w:rPr>
          <w:i/>
          <w:sz w:val="24"/>
          <w:szCs w:val="24"/>
          <w:lang w:val="en-GB" w:bidi="en-US"/>
        </w:rPr>
        <w:t xml:space="preserve">, </w:t>
      </w:r>
      <w:r w:rsidR="00107DA3" w:rsidRPr="00C3452A">
        <w:rPr>
          <w:sz w:val="24"/>
          <w:szCs w:val="24"/>
          <w:lang w:val="en-GB" w:bidi="en-US"/>
        </w:rPr>
        <w:t xml:space="preserve">which are perennial herbs, commonly found in sub-arctic and arctic ecosystems. </w:t>
      </w:r>
      <w:r w:rsidR="00107DA3">
        <w:rPr>
          <w:sz w:val="24"/>
          <w:szCs w:val="24"/>
          <w:lang w:val="en-GB" w:bidi="en-US"/>
        </w:rPr>
        <w:t xml:space="preserve">They are </w:t>
      </w:r>
      <w:r w:rsidR="00107DA3" w:rsidRPr="00C3452A">
        <w:rPr>
          <w:sz w:val="24"/>
          <w:szCs w:val="24"/>
          <w:lang w:val="en-GB" w:bidi="en-US"/>
        </w:rPr>
        <w:t>insect-pollinated</w:t>
      </w:r>
      <w:r w:rsidR="00107DA3">
        <w:rPr>
          <w:sz w:val="24"/>
          <w:szCs w:val="24"/>
          <w:lang w:val="en-GB" w:bidi="en-US"/>
        </w:rPr>
        <w:t>,</w:t>
      </w:r>
      <w:r w:rsidR="00107DA3" w:rsidRPr="00C3452A">
        <w:rPr>
          <w:sz w:val="24"/>
          <w:szCs w:val="24"/>
          <w:lang w:val="en-GB" w:bidi="en-US"/>
        </w:rPr>
        <w:t xml:space="preserve"> cross-</w:t>
      </w:r>
      <w:r w:rsidR="00107DA3">
        <w:rPr>
          <w:sz w:val="24"/>
          <w:szCs w:val="24"/>
          <w:lang w:val="en-GB" w:bidi="en-US"/>
        </w:rPr>
        <w:t xml:space="preserve"> and self-fertilized and flower</w:t>
      </w:r>
      <w:r w:rsidR="00107DA3" w:rsidRPr="00C3452A">
        <w:rPr>
          <w:sz w:val="24"/>
          <w:szCs w:val="24"/>
          <w:lang w:val="en-GB" w:bidi="en-US"/>
        </w:rPr>
        <w:t xml:space="preserve"> between May and June in Iceland</w:t>
      </w:r>
      <w:r w:rsidR="00107DA3">
        <w:rPr>
          <w:sz w:val="24"/>
          <w:szCs w:val="24"/>
          <w:lang w:val="en-GB" w:bidi="en-US"/>
        </w:rPr>
        <w:t xml:space="preserve"> </w:t>
      </w:r>
      <w:r w:rsidR="00107DA3">
        <w:rPr>
          <w:noProof/>
          <w:sz w:val="24"/>
          <w:szCs w:val="24"/>
          <w:lang w:val="en-GB" w:bidi="en-US"/>
        </w:rPr>
        <w:t>(Kristinsson 2010)</w:t>
      </w:r>
      <w:r w:rsidR="00107DA3" w:rsidRPr="00C3452A">
        <w:rPr>
          <w:sz w:val="24"/>
          <w:szCs w:val="24"/>
          <w:lang w:val="en-GB" w:bidi="en-US"/>
        </w:rPr>
        <w:t>.</w:t>
      </w:r>
      <w:r>
        <w:rPr>
          <w:sz w:val="24"/>
          <w:szCs w:val="24"/>
          <w:lang w:val="en-GB" w:bidi="en-US"/>
        </w:rPr>
        <w:t xml:space="preserve"> </w:t>
      </w:r>
      <w:r w:rsidRPr="004E2C65">
        <w:rPr>
          <w:sz w:val="24"/>
          <w:szCs w:val="24"/>
          <w:lang w:val="en-GB" w:bidi="en-US"/>
        </w:rPr>
        <w:t>As more funds could be secured from Stockholm University</w:t>
      </w:r>
      <w:r>
        <w:rPr>
          <w:sz w:val="24"/>
          <w:szCs w:val="24"/>
          <w:lang w:val="en-GB" w:bidi="en-US"/>
        </w:rPr>
        <w:t xml:space="preserve"> in 2017</w:t>
      </w:r>
      <w:r w:rsidR="00EA186F">
        <w:rPr>
          <w:sz w:val="24"/>
          <w:szCs w:val="24"/>
          <w:lang w:val="en-GB" w:bidi="en-US"/>
        </w:rPr>
        <w:t xml:space="preserve"> and 2018 than initially planned</w:t>
      </w:r>
      <w:r w:rsidRPr="004E2C65">
        <w:rPr>
          <w:sz w:val="24"/>
          <w:szCs w:val="24"/>
          <w:lang w:val="en-GB" w:bidi="en-US"/>
        </w:rPr>
        <w:t>, the project was expand</w:t>
      </w:r>
      <w:r>
        <w:rPr>
          <w:sz w:val="24"/>
          <w:szCs w:val="24"/>
          <w:lang w:val="en-GB" w:bidi="en-US"/>
        </w:rPr>
        <w:t xml:space="preserve">ed and three more </w:t>
      </w:r>
      <w:r w:rsidR="00DE17FA">
        <w:rPr>
          <w:sz w:val="24"/>
          <w:szCs w:val="24"/>
          <w:lang w:val="en-GB" w:bidi="en-US"/>
        </w:rPr>
        <w:t xml:space="preserve">perennial herbs, common in sub-arctic and arctic ecosystems </w:t>
      </w:r>
      <w:r>
        <w:rPr>
          <w:sz w:val="24"/>
          <w:szCs w:val="24"/>
          <w:lang w:val="en-GB" w:bidi="en-US"/>
        </w:rPr>
        <w:t>included a</w:t>
      </w:r>
      <w:r w:rsidR="008635D0">
        <w:rPr>
          <w:sz w:val="24"/>
          <w:szCs w:val="24"/>
          <w:lang w:val="en-GB" w:bidi="en-US"/>
        </w:rPr>
        <w:t xml:space="preserve">s </w:t>
      </w:r>
      <w:r>
        <w:rPr>
          <w:sz w:val="24"/>
          <w:szCs w:val="24"/>
          <w:lang w:val="en-GB" w:bidi="en-US"/>
        </w:rPr>
        <w:t>focal species</w:t>
      </w:r>
      <w:r w:rsidR="00DE17FA">
        <w:rPr>
          <w:sz w:val="24"/>
          <w:szCs w:val="24"/>
          <w:lang w:val="en-GB" w:bidi="en-US"/>
        </w:rPr>
        <w:t>:</w:t>
      </w:r>
      <w:r w:rsidRPr="004E2C65">
        <w:rPr>
          <w:sz w:val="24"/>
          <w:szCs w:val="24"/>
          <w:lang w:val="en-GB" w:bidi="en-US"/>
        </w:rPr>
        <w:t xml:space="preserve"> </w:t>
      </w:r>
      <w:proofErr w:type="spellStart"/>
      <w:r w:rsidRPr="004E2C65">
        <w:rPr>
          <w:i/>
          <w:sz w:val="24"/>
          <w:szCs w:val="24"/>
          <w:lang w:val="en-GB" w:bidi="en-US"/>
        </w:rPr>
        <w:t>Bistorta</w:t>
      </w:r>
      <w:proofErr w:type="spellEnd"/>
      <w:r w:rsidRPr="004E2C65">
        <w:rPr>
          <w:i/>
          <w:sz w:val="24"/>
          <w:szCs w:val="24"/>
          <w:lang w:val="en-GB" w:bidi="en-US"/>
        </w:rPr>
        <w:t xml:space="preserve"> vivipara</w:t>
      </w:r>
      <w:r w:rsidRPr="004E2C65">
        <w:rPr>
          <w:sz w:val="24"/>
          <w:szCs w:val="24"/>
          <w:lang w:val="en-GB" w:bidi="en-US"/>
        </w:rPr>
        <w:t xml:space="preserve">, </w:t>
      </w:r>
      <w:r w:rsidRPr="004E2C65">
        <w:rPr>
          <w:i/>
          <w:sz w:val="24"/>
          <w:szCs w:val="24"/>
          <w:lang w:val="en-GB" w:bidi="en-US"/>
        </w:rPr>
        <w:t xml:space="preserve">Viola </w:t>
      </w:r>
      <w:proofErr w:type="spellStart"/>
      <w:r w:rsidRPr="004E2C65">
        <w:rPr>
          <w:i/>
          <w:sz w:val="24"/>
          <w:szCs w:val="24"/>
          <w:lang w:val="en-GB" w:bidi="en-US"/>
        </w:rPr>
        <w:t>palustris</w:t>
      </w:r>
      <w:proofErr w:type="spellEnd"/>
      <w:r w:rsidRPr="004E2C65">
        <w:rPr>
          <w:sz w:val="24"/>
          <w:szCs w:val="24"/>
          <w:lang w:val="en-GB" w:bidi="en-US"/>
        </w:rPr>
        <w:t xml:space="preserve"> and </w:t>
      </w:r>
      <w:proofErr w:type="spellStart"/>
      <w:r w:rsidRPr="004E2C65">
        <w:rPr>
          <w:i/>
          <w:sz w:val="24"/>
          <w:szCs w:val="24"/>
          <w:lang w:val="en-GB" w:bidi="en-US"/>
        </w:rPr>
        <w:t>Pinquicula</w:t>
      </w:r>
      <w:proofErr w:type="spellEnd"/>
      <w:r w:rsidRPr="004E2C65">
        <w:rPr>
          <w:i/>
          <w:sz w:val="24"/>
          <w:szCs w:val="24"/>
          <w:lang w:val="en-GB" w:bidi="en-US"/>
        </w:rPr>
        <w:t xml:space="preserve"> vulgari</w:t>
      </w:r>
      <w:ins w:id="5" w:author="Johan Ehrlén" w:date="2018-01-15T10:15:00Z">
        <w:r w:rsidR="00CA1B0E">
          <w:rPr>
            <w:i/>
            <w:sz w:val="24"/>
            <w:szCs w:val="24"/>
            <w:lang w:val="en-GB" w:bidi="en-US"/>
          </w:rPr>
          <w:t>s</w:t>
        </w:r>
      </w:ins>
      <w:r>
        <w:rPr>
          <w:sz w:val="24"/>
          <w:szCs w:val="24"/>
          <w:lang w:val="en-GB" w:bidi="en-US"/>
        </w:rPr>
        <w:t>. They were only</w:t>
      </w:r>
      <w:r w:rsidRPr="004E2C65">
        <w:rPr>
          <w:sz w:val="24"/>
          <w:szCs w:val="24"/>
          <w:lang w:val="en-GB" w:bidi="en-US"/>
        </w:rPr>
        <w:t xml:space="preserve"> marked and measured at </w:t>
      </w:r>
      <w:proofErr w:type="spellStart"/>
      <w:r w:rsidRPr="004E2C65">
        <w:rPr>
          <w:sz w:val="24"/>
          <w:szCs w:val="24"/>
          <w:lang w:val="en-GB" w:bidi="en-US"/>
        </w:rPr>
        <w:t>Hengill</w:t>
      </w:r>
      <w:proofErr w:type="spellEnd"/>
      <w:r>
        <w:rPr>
          <w:sz w:val="24"/>
          <w:szCs w:val="24"/>
          <w:lang w:val="en-GB" w:bidi="en-US"/>
        </w:rPr>
        <w:t xml:space="preserve"> as the</w:t>
      </w:r>
      <w:r w:rsidR="008635D0">
        <w:rPr>
          <w:sz w:val="24"/>
          <w:szCs w:val="24"/>
          <w:lang w:val="en-GB" w:bidi="en-US"/>
        </w:rPr>
        <w:t xml:space="preserve">y only few plants of these species are found </w:t>
      </w:r>
      <w:r w:rsidRPr="00F209DE">
        <w:rPr>
          <w:sz w:val="24"/>
          <w:szCs w:val="24"/>
          <w:lang w:val="en-GB" w:bidi="en-US"/>
        </w:rPr>
        <w:t xml:space="preserve">at </w:t>
      </w:r>
      <w:proofErr w:type="spellStart"/>
      <w:r w:rsidRPr="00F209DE">
        <w:rPr>
          <w:sz w:val="24"/>
          <w:szCs w:val="24"/>
          <w:lang w:val="en-GB" w:bidi="en-US"/>
        </w:rPr>
        <w:t>Grændalur</w:t>
      </w:r>
      <w:proofErr w:type="spellEnd"/>
      <w:r w:rsidRPr="00F209DE">
        <w:rPr>
          <w:sz w:val="24"/>
          <w:szCs w:val="24"/>
          <w:lang w:val="en-GB" w:bidi="en-US"/>
        </w:rPr>
        <w:t xml:space="preserve">. </w:t>
      </w:r>
      <w:r w:rsidR="00F209DE" w:rsidRPr="00F209DE">
        <w:rPr>
          <w:sz w:val="24"/>
          <w:szCs w:val="24"/>
          <w:lang w:val="en-GB" w:bidi="en-US"/>
        </w:rPr>
        <w:t>The three spe</w:t>
      </w:r>
      <w:r w:rsidR="00EA186F">
        <w:rPr>
          <w:sz w:val="24"/>
          <w:szCs w:val="24"/>
          <w:lang w:val="en-GB" w:bidi="en-US"/>
        </w:rPr>
        <w:t>cies are all cross-</w:t>
      </w:r>
      <w:r w:rsidR="00F209DE" w:rsidRPr="00F209DE">
        <w:rPr>
          <w:sz w:val="24"/>
          <w:szCs w:val="24"/>
          <w:lang w:val="en-GB" w:bidi="en-US"/>
        </w:rPr>
        <w:t xml:space="preserve">fertilized and insect pollinated. </w:t>
      </w:r>
      <w:r w:rsidR="00DE17FA" w:rsidRPr="00F209DE">
        <w:rPr>
          <w:i/>
          <w:sz w:val="24"/>
          <w:szCs w:val="24"/>
          <w:lang w:val="en-GB" w:bidi="en-US"/>
        </w:rPr>
        <w:t>B. vivipara</w:t>
      </w:r>
      <w:r w:rsidR="00DE17FA" w:rsidRPr="00F209DE">
        <w:rPr>
          <w:sz w:val="24"/>
          <w:szCs w:val="24"/>
          <w:lang w:val="en-GB" w:bidi="en-US"/>
        </w:rPr>
        <w:t xml:space="preserve"> mainly</w:t>
      </w:r>
      <w:r w:rsidR="00DE17FA" w:rsidRPr="00DE17FA">
        <w:rPr>
          <w:sz w:val="24"/>
          <w:szCs w:val="24"/>
          <w:lang w:val="en-GB" w:bidi="en-US"/>
        </w:rPr>
        <w:t xml:space="preserve"> reproduces asexually with bulbils, and flowers f</w:t>
      </w:r>
      <w:r w:rsidR="00DE17FA">
        <w:rPr>
          <w:sz w:val="24"/>
          <w:szCs w:val="24"/>
          <w:lang w:val="en-GB" w:bidi="en-US"/>
        </w:rPr>
        <w:t xml:space="preserve">rom June to July. </w:t>
      </w:r>
      <w:del w:id="6" w:author="Johan Ehrlén" w:date="2018-01-15T10:15:00Z">
        <w:r w:rsidR="00DE17FA" w:rsidRPr="004E2C65" w:rsidDel="00CA1B0E">
          <w:rPr>
            <w:i/>
            <w:sz w:val="24"/>
            <w:szCs w:val="24"/>
            <w:lang w:val="en-GB" w:bidi="en-US"/>
          </w:rPr>
          <w:delText xml:space="preserve">Viola </w:delText>
        </w:r>
      </w:del>
      <w:ins w:id="7" w:author="Johan Ehrlén" w:date="2018-01-15T10:15:00Z">
        <w:r w:rsidR="00CA1B0E" w:rsidRPr="004E2C65">
          <w:rPr>
            <w:i/>
            <w:sz w:val="24"/>
            <w:szCs w:val="24"/>
            <w:lang w:val="en-GB" w:bidi="en-US"/>
          </w:rPr>
          <w:t>V</w:t>
        </w:r>
        <w:r w:rsidR="00CA1B0E">
          <w:rPr>
            <w:i/>
            <w:sz w:val="24"/>
            <w:szCs w:val="24"/>
            <w:lang w:val="en-GB" w:bidi="en-US"/>
          </w:rPr>
          <w:t>.</w:t>
        </w:r>
        <w:r w:rsidR="00CA1B0E" w:rsidRPr="004E2C65">
          <w:rPr>
            <w:i/>
            <w:sz w:val="24"/>
            <w:szCs w:val="24"/>
            <w:lang w:val="en-GB" w:bidi="en-US"/>
          </w:rPr>
          <w:t xml:space="preserve"> </w:t>
        </w:r>
      </w:ins>
      <w:proofErr w:type="spellStart"/>
      <w:r w:rsidR="00DE17FA" w:rsidRPr="004E2C65">
        <w:rPr>
          <w:i/>
          <w:sz w:val="24"/>
          <w:szCs w:val="24"/>
          <w:lang w:val="en-GB" w:bidi="en-US"/>
        </w:rPr>
        <w:t>palustris</w:t>
      </w:r>
      <w:proofErr w:type="spellEnd"/>
      <w:r w:rsidR="00DE17FA" w:rsidRPr="004E2C65">
        <w:rPr>
          <w:sz w:val="24"/>
          <w:szCs w:val="24"/>
          <w:lang w:val="en-GB" w:bidi="en-US"/>
        </w:rPr>
        <w:t xml:space="preserve"> </w:t>
      </w:r>
      <w:r w:rsidR="00F209DE">
        <w:rPr>
          <w:sz w:val="24"/>
          <w:szCs w:val="24"/>
          <w:lang w:val="en-GB" w:bidi="en-US"/>
        </w:rPr>
        <w:t xml:space="preserve">flowers in May </w:t>
      </w:r>
      <w:r w:rsidR="00DE17FA" w:rsidRPr="004E2C65">
        <w:rPr>
          <w:sz w:val="24"/>
          <w:szCs w:val="24"/>
          <w:lang w:val="en-GB" w:bidi="en-US"/>
        </w:rPr>
        <w:t>and</w:t>
      </w:r>
      <w:r w:rsidR="00F209DE">
        <w:rPr>
          <w:sz w:val="24"/>
          <w:szCs w:val="24"/>
          <w:lang w:val="en-GB" w:bidi="en-US"/>
        </w:rPr>
        <w:t xml:space="preserve"> </w:t>
      </w:r>
      <w:r w:rsidR="00F209DE">
        <w:rPr>
          <w:i/>
          <w:sz w:val="24"/>
          <w:szCs w:val="24"/>
          <w:lang w:val="en-GB" w:bidi="en-US"/>
        </w:rPr>
        <w:t>P.</w:t>
      </w:r>
      <w:ins w:id="8" w:author="Johan Ehrlén" w:date="2018-01-15T10:14:00Z">
        <w:r w:rsidR="00CA1B0E">
          <w:rPr>
            <w:i/>
            <w:sz w:val="24"/>
            <w:szCs w:val="24"/>
            <w:lang w:val="en-GB" w:bidi="en-US"/>
          </w:rPr>
          <w:t xml:space="preserve"> </w:t>
        </w:r>
      </w:ins>
      <w:r w:rsidR="00DE17FA" w:rsidRPr="004E2C65">
        <w:rPr>
          <w:i/>
          <w:sz w:val="24"/>
          <w:szCs w:val="24"/>
          <w:lang w:val="en-GB" w:bidi="en-US"/>
        </w:rPr>
        <w:t>vulgari</w:t>
      </w:r>
      <w:ins w:id="9" w:author="Johan Ehrlén" w:date="2018-01-15T10:14:00Z">
        <w:r w:rsidR="00CA1B0E">
          <w:rPr>
            <w:i/>
            <w:sz w:val="24"/>
            <w:szCs w:val="24"/>
            <w:lang w:val="en-GB" w:bidi="en-US"/>
          </w:rPr>
          <w:t>s</w:t>
        </w:r>
      </w:ins>
      <w:r w:rsidR="00F209DE">
        <w:rPr>
          <w:i/>
          <w:sz w:val="24"/>
          <w:szCs w:val="24"/>
          <w:lang w:val="en-GB" w:bidi="en-US"/>
        </w:rPr>
        <w:t xml:space="preserve"> </w:t>
      </w:r>
      <w:r w:rsidR="00F209DE" w:rsidRPr="00F209DE">
        <w:rPr>
          <w:sz w:val="24"/>
          <w:szCs w:val="24"/>
          <w:lang w:val="en-GB" w:bidi="en-US"/>
        </w:rPr>
        <w:t>is a carnivor</w:t>
      </w:r>
      <w:r w:rsidR="008635D0">
        <w:rPr>
          <w:sz w:val="24"/>
          <w:szCs w:val="24"/>
          <w:lang w:val="en-GB" w:bidi="en-US"/>
        </w:rPr>
        <w:t>o</w:t>
      </w:r>
      <w:r w:rsidR="00F209DE" w:rsidRPr="00F209DE">
        <w:rPr>
          <w:sz w:val="24"/>
          <w:szCs w:val="24"/>
          <w:lang w:val="en-GB" w:bidi="en-US"/>
        </w:rPr>
        <w:t>us plant th</w:t>
      </w:r>
      <w:r w:rsidR="008635D0">
        <w:rPr>
          <w:sz w:val="24"/>
          <w:szCs w:val="24"/>
          <w:lang w:val="en-GB" w:bidi="en-US"/>
        </w:rPr>
        <w:t xml:space="preserve">at </w:t>
      </w:r>
      <w:r w:rsidR="00F209DE" w:rsidRPr="00F209DE">
        <w:rPr>
          <w:sz w:val="24"/>
          <w:szCs w:val="24"/>
          <w:lang w:val="en-GB" w:bidi="en-US"/>
        </w:rPr>
        <w:t>flowers in</w:t>
      </w:r>
      <w:r w:rsidR="00F209DE">
        <w:rPr>
          <w:sz w:val="24"/>
          <w:szCs w:val="24"/>
          <w:lang w:val="en-GB" w:bidi="en-US"/>
        </w:rPr>
        <w:t xml:space="preserve"> June.</w:t>
      </w:r>
    </w:p>
    <w:p w:rsidR="00107DA3" w:rsidRPr="003D33AD" w:rsidRDefault="00107DA3" w:rsidP="00944EB6">
      <w:pPr>
        <w:spacing w:line="360" w:lineRule="auto"/>
        <w:rPr>
          <w:i/>
          <w:sz w:val="24"/>
          <w:szCs w:val="24"/>
          <w:lang w:val="en-GB"/>
        </w:rPr>
      </w:pPr>
      <w:r>
        <w:rPr>
          <w:i/>
          <w:sz w:val="24"/>
          <w:szCs w:val="24"/>
          <w:lang w:val="en-GB"/>
        </w:rPr>
        <w:t>Study design</w:t>
      </w:r>
    </w:p>
    <w:p w:rsidR="003B3694" w:rsidRDefault="004E2C65" w:rsidP="004E2C65">
      <w:pPr>
        <w:spacing w:line="360" w:lineRule="auto"/>
        <w:jc w:val="both"/>
        <w:rPr>
          <w:sz w:val="24"/>
          <w:szCs w:val="24"/>
          <w:lang w:val="en-GB"/>
        </w:rPr>
      </w:pPr>
      <w:r w:rsidRPr="004E2C65">
        <w:rPr>
          <w:sz w:val="24"/>
          <w:szCs w:val="24"/>
          <w:lang w:val="en-GB"/>
        </w:rPr>
        <w:t>In early May</w:t>
      </w:r>
      <w:r>
        <w:rPr>
          <w:sz w:val="24"/>
          <w:szCs w:val="24"/>
          <w:lang w:val="en-GB"/>
        </w:rPr>
        <w:t xml:space="preserve"> 2017 nine plots were established</w:t>
      </w:r>
      <w:ins w:id="10" w:author="Johan Ehrlén" w:date="2018-01-15T10:15:00Z">
        <w:r w:rsidR="00CA1B0E">
          <w:rPr>
            <w:sz w:val="24"/>
            <w:szCs w:val="24"/>
            <w:lang w:val="en-GB"/>
          </w:rPr>
          <w:t xml:space="preserve"> </w:t>
        </w:r>
      </w:ins>
      <w:r>
        <w:rPr>
          <w:sz w:val="24"/>
          <w:szCs w:val="24"/>
          <w:lang w:val="en-GB"/>
        </w:rPr>
        <w:t>at each site</w:t>
      </w:r>
      <w:r w:rsidRPr="004E2C65">
        <w:rPr>
          <w:sz w:val="24"/>
          <w:szCs w:val="24"/>
          <w:lang w:val="en-GB"/>
        </w:rPr>
        <w:t xml:space="preserve">, covering the soil temperature gradient over which the focal plants naturally occur. </w:t>
      </w:r>
      <w:r w:rsidR="00531562">
        <w:rPr>
          <w:sz w:val="24"/>
          <w:szCs w:val="24"/>
          <w:lang w:val="en-GB"/>
        </w:rPr>
        <w:t>Within each p</w:t>
      </w:r>
      <w:r w:rsidR="003B3694">
        <w:rPr>
          <w:sz w:val="24"/>
          <w:szCs w:val="24"/>
          <w:lang w:val="en-GB"/>
        </w:rPr>
        <w:t>lot 30 plants of the five</w:t>
      </w:r>
      <w:r w:rsidRPr="004E2C65">
        <w:rPr>
          <w:sz w:val="24"/>
          <w:szCs w:val="24"/>
          <w:lang w:val="en-GB"/>
        </w:rPr>
        <w:t xml:space="preserve"> focal species (</w:t>
      </w:r>
      <w:r w:rsidR="003B3694">
        <w:rPr>
          <w:sz w:val="24"/>
          <w:szCs w:val="24"/>
          <w:lang w:val="en-GB"/>
        </w:rPr>
        <w:t xml:space="preserve">in </w:t>
      </w:r>
      <w:proofErr w:type="spellStart"/>
      <w:r w:rsidR="003B3694">
        <w:rPr>
          <w:sz w:val="24"/>
          <w:szCs w:val="24"/>
          <w:lang w:val="en-GB"/>
        </w:rPr>
        <w:t>Grændalur</w:t>
      </w:r>
      <w:proofErr w:type="spellEnd"/>
      <w:r w:rsidR="003B3694">
        <w:rPr>
          <w:sz w:val="24"/>
          <w:szCs w:val="24"/>
          <w:lang w:val="en-GB"/>
        </w:rPr>
        <w:t xml:space="preserve"> onl</w:t>
      </w:r>
      <w:r w:rsidR="00531562">
        <w:rPr>
          <w:sz w:val="24"/>
          <w:szCs w:val="24"/>
          <w:lang w:val="en-GB"/>
        </w:rPr>
        <w:t xml:space="preserve">y </w:t>
      </w:r>
      <w:proofErr w:type="spellStart"/>
      <w:r w:rsidRPr="003B3694">
        <w:rPr>
          <w:i/>
          <w:sz w:val="24"/>
          <w:szCs w:val="24"/>
          <w:lang w:val="en-GB"/>
        </w:rPr>
        <w:t>Cerastum</w:t>
      </w:r>
      <w:proofErr w:type="spellEnd"/>
      <w:r w:rsidRPr="003B3694">
        <w:rPr>
          <w:i/>
          <w:sz w:val="24"/>
          <w:szCs w:val="24"/>
          <w:lang w:val="en-GB"/>
        </w:rPr>
        <w:t xml:space="preserve"> </w:t>
      </w:r>
      <w:proofErr w:type="spellStart"/>
      <w:r w:rsidRPr="003B3694">
        <w:rPr>
          <w:i/>
          <w:sz w:val="24"/>
          <w:szCs w:val="24"/>
          <w:lang w:val="en-GB"/>
        </w:rPr>
        <w:t>fontanum</w:t>
      </w:r>
      <w:proofErr w:type="spellEnd"/>
      <w:r w:rsidRPr="004E2C65">
        <w:rPr>
          <w:sz w:val="24"/>
          <w:szCs w:val="24"/>
          <w:lang w:val="en-GB"/>
        </w:rPr>
        <w:t xml:space="preserve"> and </w:t>
      </w:r>
      <w:r w:rsidRPr="003B3694">
        <w:rPr>
          <w:i/>
          <w:sz w:val="24"/>
          <w:szCs w:val="24"/>
          <w:lang w:val="en-GB"/>
        </w:rPr>
        <w:t>Cardamine pratensis</w:t>
      </w:r>
      <w:r w:rsidRPr="004E2C65">
        <w:rPr>
          <w:sz w:val="24"/>
          <w:szCs w:val="24"/>
          <w:lang w:val="en-GB"/>
        </w:rPr>
        <w:t xml:space="preserve">) were marked within each plot, so that the location of the marked plants represented the temperature gradient in the plot. In addition, in </w:t>
      </w:r>
      <w:proofErr w:type="spellStart"/>
      <w:r w:rsidRPr="004E2C65">
        <w:rPr>
          <w:sz w:val="24"/>
          <w:szCs w:val="24"/>
          <w:lang w:val="en-GB"/>
        </w:rPr>
        <w:t>Hengill</w:t>
      </w:r>
      <w:proofErr w:type="spellEnd"/>
      <w:r w:rsidRPr="004E2C65">
        <w:rPr>
          <w:sz w:val="24"/>
          <w:szCs w:val="24"/>
          <w:lang w:val="en-GB"/>
        </w:rPr>
        <w:t xml:space="preserve"> five plots were established for each species in non-geothermally heated area</w:t>
      </w:r>
      <w:ins w:id="11" w:author="Johan Ehrlén" w:date="2018-01-15T10:15:00Z">
        <w:r w:rsidR="00CA1B0E">
          <w:rPr>
            <w:sz w:val="24"/>
            <w:szCs w:val="24"/>
            <w:lang w:val="en-GB"/>
          </w:rPr>
          <w:t>s</w:t>
        </w:r>
      </w:ins>
      <w:r w:rsidRPr="004E2C65">
        <w:rPr>
          <w:sz w:val="24"/>
          <w:szCs w:val="24"/>
          <w:lang w:val="en-GB"/>
        </w:rPr>
        <w:t xml:space="preserve"> to establish a base line (control) for the species, due to lack of suitable sites, no control plots were established in </w:t>
      </w:r>
      <w:proofErr w:type="spellStart"/>
      <w:r w:rsidRPr="004E2C65">
        <w:rPr>
          <w:sz w:val="24"/>
          <w:szCs w:val="24"/>
          <w:lang w:val="en-GB"/>
        </w:rPr>
        <w:t>Grændalur</w:t>
      </w:r>
      <w:proofErr w:type="spellEnd"/>
      <w:r w:rsidRPr="004E2C65">
        <w:rPr>
          <w:sz w:val="24"/>
          <w:szCs w:val="24"/>
          <w:lang w:val="en-GB"/>
        </w:rPr>
        <w:t xml:space="preserve">. </w:t>
      </w:r>
      <w:r w:rsidR="003B3694">
        <w:rPr>
          <w:sz w:val="24"/>
          <w:szCs w:val="24"/>
          <w:lang w:val="en-GB"/>
        </w:rPr>
        <w:t xml:space="preserve">For C. </w:t>
      </w:r>
      <w:r w:rsidR="003B3694" w:rsidRPr="003B3694">
        <w:rPr>
          <w:i/>
          <w:sz w:val="24"/>
          <w:szCs w:val="24"/>
          <w:lang w:val="en-GB"/>
        </w:rPr>
        <w:t>pratensis</w:t>
      </w:r>
      <w:r w:rsidR="003B3694">
        <w:rPr>
          <w:sz w:val="24"/>
          <w:szCs w:val="24"/>
          <w:lang w:val="en-GB"/>
        </w:rPr>
        <w:t xml:space="preserve"> and C. </w:t>
      </w:r>
      <w:proofErr w:type="spellStart"/>
      <w:r w:rsidR="003B3694" w:rsidRPr="003B3694">
        <w:rPr>
          <w:i/>
          <w:sz w:val="24"/>
          <w:szCs w:val="24"/>
          <w:lang w:val="en-GB"/>
        </w:rPr>
        <w:t>fontanum</w:t>
      </w:r>
      <w:proofErr w:type="spellEnd"/>
      <w:r w:rsidR="003B3694">
        <w:rPr>
          <w:sz w:val="24"/>
          <w:szCs w:val="24"/>
          <w:lang w:val="en-GB"/>
        </w:rPr>
        <w:t xml:space="preserve"> a</w:t>
      </w:r>
      <w:r w:rsidRPr="004E2C65">
        <w:rPr>
          <w:sz w:val="24"/>
          <w:szCs w:val="24"/>
          <w:lang w:val="en-GB"/>
        </w:rPr>
        <w:t xml:space="preserve">round 690 plants of each species were marked, 270 at each of the geothermally heated site and 150 in the </w:t>
      </w:r>
      <w:r w:rsidRPr="004E2C65">
        <w:rPr>
          <w:sz w:val="24"/>
          <w:szCs w:val="24"/>
          <w:lang w:val="en-GB"/>
        </w:rPr>
        <w:lastRenderedPageBreak/>
        <w:t xml:space="preserve">controls. </w:t>
      </w:r>
      <w:r w:rsidR="003B3694">
        <w:rPr>
          <w:sz w:val="24"/>
          <w:szCs w:val="24"/>
          <w:lang w:val="en-GB"/>
        </w:rPr>
        <w:t xml:space="preserve">For the other three species ca. 420 plants were marked. </w:t>
      </w:r>
      <w:r w:rsidRPr="004E2C65">
        <w:rPr>
          <w:sz w:val="24"/>
          <w:szCs w:val="24"/>
          <w:lang w:val="en-GB"/>
        </w:rPr>
        <w:t xml:space="preserve">At the time of marking, the soil temperature was measured beside each plant at 10 cm depth. In addition, in each plot, 10 </w:t>
      </w:r>
      <w:proofErr w:type="spellStart"/>
      <w:r w:rsidRPr="004E2C65">
        <w:rPr>
          <w:sz w:val="24"/>
          <w:szCs w:val="24"/>
          <w:lang w:val="en-GB"/>
        </w:rPr>
        <w:t>Thermochron</w:t>
      </w:r>
      <w:proofErr w:type="spellEnd"/>
      <w:r w:rsidRPr="004E2C65">
        <w:rPr>
          <w:sz w:val="24"/>
          <w:szCs w:val="24"/>
          <w:lang w:val="en-GB"/>
        </w:rPr>
        <w:t xml:space="preserve"> </w:t>
      </w:r>
      <w:proofErr w:type="spellStart"/>
      <w:r w:rsidRPr="004E2C65">
        <w:rPr>
          <w:sz w:val="24"/>
          <w:szCs w:val="24"/>
          <w:lang w:val="en-GB"/>
        </w:rPr>
        <w:t>iButtons</w:t>
      </w:r>
      <w:proofErr w:type="spellEnd"/>
      <w:r w:rsidRPr="004E2C65">
        <w:rPr>
          <w:sz w:val="24"/>
          <w:szCs w:val="24"/>
          <w:lang w:val="en-GB"/>
        </w:rPr>
        <w:t xml:space="preserve"> (Maxim integrated) were</w:t>
      </w:r>
      <w:r w:rsidR="003B3694">
        <w:rPr>
          <w:sz w:val="24"/>
          <w:szCs w:val="24"/>
          <w:lang w:val="en-GB"/>
        </w:rPr>
        <w:t xml:space="preserve"> </w:t>
      </w:r>
      <w:del w:id="12" w:author="Johan Ehrlén" w:date="2018-01-15T10:15:00Z">
        <w:r w:rsidRPr="004E2C65" w:rsidDel="00CA1B0E">
          <w:rPr>
            <w:sz w:val="24"/>
            <w:szCs w:val="24"/>
            <w:lang w:val="en-GB"/>
          </w:rPr>
          <w:delText xml:space="preserve"> </w:delText>
        </w:r>
      </w:del>
      <w:r w:rsidRPr="004E2C65">
        <w:rPr>
          <w:sz w:val="24"/>
          <w:szCs w:val="24"/>
          <w:lang w:val="en-GB"/>
        </w:rPr>
        <w:t>buried at 10 cm depth in October</w:t>
      </w:r>
      <w:r w:rsidR="008635D0">
        <w:rPr>
          <w:sz w:val="24"/>
          <w:szCs w:val="24"/>
          <w:lang w:val="en-GB"/>
        </w:rPr>
        <w:t xml:space="preserve"> 2017</w:t>
      </w:r>
      <w:r w:rsidRPr="004E2C65">
        <w:rPr>
          <w:sz w:val="24"/>
          <w:szCs w:val="24"/>
          <w:lang w:val="en-GB"/>
        </w:rPr>
        <w:t xml:space="preserve">. </w:t>
      </w:r>
    </w:p>
    <w:p w:rsidR="00107DA3" w:rsidRDefault="00A74091" w:rsidP="004E2C65">
      <w:pPr>
        <w:spacing w:line="360" w:lineRule="auto"/>
        <w:jc w:val="both"/>
        <w:rPr>
          <w:sz w:val="24"/>
          <w:szCs w:val="24"/>
          <w:lang w:val="en-GB"/>
        </w:rPr>
      </w:pPr>
      <w:r>
        <w:rPr>
          <w:sz w:val="24"/>
          <w:szCs w:val="24"/>
          <w:lang w:val="en-GB"/>
        </w:rPr>
        <w:t>In 2017, o</w:t>
      </w:r>
      <w:r w:rsidR="004E2C65" w:rsidRPr="004E2C65">
        <w:rPr>
          <w:sz w:val="24"/>
          <w:szCs w:val="24"/>
          <w:lang w:val="en-GB"/>
        </w:rPr>
        <w:t xml:space="preserve">nce a week from May to middle of August, when the plants had started to wither, flowering phenology of each individual was estimated as the stage of the most advanced flower. From these data, first day of flowering, change in phenology over the summer and duration of flowering will be obtained for each individual and then associated with soil temperature. To examine the effect of soil warming on other plant traits, plant traits (plant size, flower size and flower number) of each individual plant was measured during peak growing season, defined as the time when over 50% of flowers of that individual had flowered. To estimate the effect of temperature on plant fitness, the number of fruits for each individual was counted at the end of the season after seeds had developed and before seed set and at least one intact fruit collected. The </w:t>
      </w:r>
      <w:r w:rsidR="003B3694">
        <w:rPr>
          <w:sz w:val="24"/>
          <w:szCs w:val="24"/>
          <w:lang w:val="en-GB"/>
        </w:rPr>
        <w:t xml:space="preserve">number of viable seeds per fruit were then counted for each individual. </w:t>
      </w:r>
      <w:r>
        <w:rPr>
          <w:sz w:val="24"/>
          <w:szCs w:val="24"/>
          <w:lang w:val="en-GB"/>
        </w:rPr>
        <w:t>P</w:t>
      </w:r>
      <w:r w:rsidR="004E2C65" w:rsidRPr="004E2C65">
        <w:rPr>
          <w:sz w:val="24"/>
          <w:szCs w:val="24"/>
          <w:lang w:val="en-GB"/>
        </w:rPr>
        <w:t xml:space="preserve">lant fitness for </w:t>
      </w:r>
      <w:r w:rsidR="004E2C65" w:rsidRPr="0057453B">
        <w:rPr>
          <w:i/>
          <w:sz w:val="24"/>
          <w:szCs w:val="24"/>
          <w:lang w:val="en-GB"/>
        </w:rPr>
        <w:t>C</w:t>
      </w:r>
      <w:r w:rsidR="0057453B" w:rsidRPr="0057453B">
        <w:rPr>
          <w:i/>
          <w:sz w:val="24"/>
          <w:szCs w:val="24"/>
          <w:lang w:val="en-GB"/>
        </w:rPr>
        <w:t>. pratensis</w:t>
      </w:r>
      <w:r>
        <w:rPr>
          <w:sz w:val="24"/>
          <w:szCs w:val="24"/>
          <w:lang w:val="en-GB"/>
        </w:rPr>
        <w:t xml:space="preserve"> and </w:t>
      </w:r>
      <w:r w:rsidRPr="0057453B">
        <w:rPr>
          <w:i/>
          <w:sz w:val="24"/>
          <w:szCs w:val="24"/>
          <w:lang w:val="en-GB"/>
        </w:rPr>
        <w:t>B</w:t>
      </w:r>
      <w:r w:rsidR="0057453B" w:rsidRPr="0057453B">
        <w:rPr>
          <w:i/>
          <w:sz w:val="24"/>
          <w:szCs w:val="24"/>
          <w:lang w:val="en-GB"/>
        </w:rPr>
        <w:t>.</w:t>
      </w:r>
      <w:ins w:id="13" w:author="Johan Ehrlén" w:date="2018-01-15T10:18:00Z">
        <w:r w:rsidR="00CA1B0E">
          <w:rPr>
            <w:i/>
            <w:sz w:val="24"/>
            <w:szCs w:val="24"/>
            <w:lang w:val="en-GB"/>
          </w:rPr>
          <w:t xml:space="preserve"> </w:t>
        </w:r>
      </w:ins>
      <w:r w:rsidR="0057453B" w:rsidRPr="0057453B">
        <w:rPr>
          <w:i/>
          <w:sz w:val="24"/>
          <w:szCs w:val="24"/>
          <w:lang w:val="en-GB"/>
        </w:rPr>
        <w:t>vivipara</w:t>
      </w:r>
      <w:r w:rsidR="004E2C65" w:rsidRPr="004E2C65">
        <w:rPr>
          <w:sz w:val="24"/>
          <w:szCs w:val="24"/>
          <w:lang w:val="en-GB"/>
        </w:rPr>
        <w:t xml:space="preserve"> will be estimated from plant size</w:t>
      </w:r>
      <w:r>
        <w:rPr>
          <w:sz w:val="24"/>
          <w:szCs w:val="24"/>
          <w:lang w:val="en-GB"/>
        </w:rPr>
        <w:t xml:space="preserve">, as sheep ate most of the </w:t>
      </w:r>
      <w:r w:rsidRPr="00D378BE">
        <w:rPr>
          <w:i/>
          <w:sz w:val="24"/>
          <w:szCs w:val="24"/>
          <w:lang w:val="en-GB"/>
        </w:rPr>
        <w:t>C. pratensis</w:t>
      </w:r>
      <w:r>
        <w:rPr>
          <w:sz w:val="24"/>
          <w:szCs w:val="24"/>
          <w:lang w:val="en-GB"/>
        </w:rPr>
        <w:t xml:space="preserve"> flowers and seeds of </w:t>
      </w:r>
      <w:r w:rsidRPr="0057453B">
        <w:rPr>
          <w:i/>
          <w:sz w:val="24"/>
          <w:szCs w:val="24"/>
          <w:lang w:val="en-GB"/>
        </w:rPr>
        <w:t>B.</w:t>
      </w:r>
      <w:ins w:id="14" w:author="Johan Ehrlén" w:date="2018-01-15T10:18:00Z">
        <w:r w:rsidR="00CA1B0E">
          <w:rPr>
            <w:i/>
            <w:sz w:val="24"/>
            <w:szCs w:val="24"/>
            <w:lang w:val="en-GB"/>
          </w:rPr>
          <w:t xml:space="preserve"> </w:t>
        </w:r>
      </w:ins>
      <w:r w:rsidRPr="0057453B">
        <w:rPr>
          <w:i/>
          <w:sz w:val="24"/>
          <w:szCs w:val="24"/>
          <w:lang w:val="en-GB"/>
        </w:rPr>
        <w:t>vivipara</w:t>
      </w:r>
      <w:r>
        <w:rPr>
          <w:sz w:val="24"/>
          <w:szCs w:val="24"/>
          <w:lang w:val="en-GB"/>
        </w:rPr>
        <w:t xml:space="preserve"> were not collected</w:t>
      </w:r>
      <w:r w:rsidR="004E2C65" w:rsidRPr="004E2C65">
        <w:rPr>
          <w:sz w:val="24"/>
          <w:szCs w:val="24"/>
          <w:lang w:val="en-GB"/>
        </w:rPr>
        <w:t xml:space="preserve">. The seeds </w:t>
      </w:r>
      <w:r>
        <w:rPr>
          <w:sz w:val="24"/>
          <w:szCs w:val="24"/>
          <w:lang w:val="en-GB"/>
        </w:rPr>
        <w:t xml:space="preserve">of </w:t>
      </w:r>
      <w:r w:rsidRPr="0057453B">
        <w:rPr>
          <w:i/>
          <w:sz w:val="24"/>
          <w:szCs w:val="24"/>
          <w:lang w:val="en-GB"/>
        </w:rPr>
        <w:t>C.</w:t>
      </w:r>
      <w:ins w:id="15" w:author="Johan Ehrlén" w:date="2018-01-15T10:18:00Z">
        <w:r w:rsidR="00CA1B0E">
          <w:rPr>
            <w:i/>
            <w:sz w:val="24"/>
            <w:szCs w:val="24"/>
            <w:lang w:val="en-GB"/>
          </w:rPr>
          <w:t xml:space="preserve"> </w:t>
        </w:r>
      </w:ins>
      <w:proofErr w:type="spellStart"/>
      <w:r w:rsidRPr="0057453B">
        <w:rPr>
          <w:i/>
          <w:sz w:val="24"/>
          <w:szCs w:val="24"/>
          <w:lang w:val="en-GB"/>
        </w:rPr>
        <w:t>fontanum</w:t>
      </w:r>
      <w:proofErr w:type="spellEnd"/>
      <w:r>
        <w:rPr>
          <w:sz w:val="24"/>
          <w:szCs w:val="24"/>
          <w:lang w:val="en-GB"/>
        </w:rPr>
        <w:t xml:space="preserve"> and </w:t>
      </w:r>
      <w:r w:rsidRPr="0057453B">
        <w:rPr>
          <w:i/>
          <w:sz w:val="24"/>
          <w:szCs w:val="24"/>
          <w:lang w:val="en-GB"/>
        </w:rPr>
        <w:t>P. vulgaris</w:t>
      </w:r>
      <w:r>
        <w:rPr>
          <w:sz w:val="24"/>
          <w:szCs w:val="24"/>
          <w:lang w:val="en-GB"/>
        </w:rPr>
        <w:t xml:space="preserve"> </w:t>
      </w:r>
      <w:r w:rsidR="004E2C65" w:rsidRPr="004E2C65">
        <w:rPr>
          <w:sz w:val="24"/>
          <w:szCs w:val="24"/>
          <w:lang w:val="en-GB"/>
        </w:rPr>
        <w:t xml:space="preserve">will be divided up to two parts, one part is used for seed viability measurements and the other is used in a common garden experiment at Stockholm University. The common garden experiment will examine </w:t>
      </w:r>
      <w:del w:id="16" w:author="Johan Ehrlén" w:date="2018-01-15T10:16:00Z">
        <w:r w:rsidR="004E2C65" w:rsidRPr="004E2C65" w:rsidDel="00CA1B0E">
          <w:rPr>
            <w:sz w:val="24"/>
            <w:szCs w:val="24"/>
            <w:lang w:val="en-GB"/>
          </w:rPr>
          <w:delText xml:space="preserve">whether </w:delText>
        </w:r>
      </w:del>
      <w:ins w:id="17" w:author="Johan Ehrlén" w:date="2018-01-15T10:16:00Z">
        <w:r w:rsidR="00CA1B0E">
          <w:rPr>
            <w:sz w:val="24"/>
            <w:szCs w:val="24"/>
            <w:lang w:val="en-GB"/>
          </w:rPr>
          <w:t>to what extent</w:t>
        </w:r>
        <w:r w:rsidR="00CA1B0E" w:rsidRPr="004E2C65">
          <w:rPr>
            <w:sz w:val="24"/>
            <w:szCs w:val="24"/>
            <w:lang w:val="en-GB"/>
          </w:rPr>
          <w:t xml:space="preserve"> </w:t>
        </w:r>
      </w:ins>
      <w:r w:rsidR="004E2C65" w:rsidRPr="004E2C65">
        <w:rPr>
          <w:sz w:val="24"/>
          <w:szCs w:val="24"/>
          <w:lang w:val="en-GB"/>
        </w:rPr>
        <w:t xml:space="preserve">the differences in plant phenology </w:t>
      </w:r>
      <w:del w:id="18" w:author="Johan Ehrlén" w:date="2018-01-15T10:17:00Z">
        <w:r w:rsidR="004E2C65" w:rsidRPr="004E2C65" w:rsidDel="00CA1B0E">
          <w:rPr>
            <w:sz w:val="24"/>
            <w:szCs w:val="24"/>
            <w:lang w:val="en-GB"/>
          </w:rPr>
          <w:delText xml:space="preserve">seen </w:delText>
        </w:r>
      </w:del>
      <w:ins w:id="19" w:author="Johan Ehrlén" w:date="2018-01-15T10:17:00Z">
        <w:r w:rsidR="00CA1B0E">
          <w:rPr>
            <w:sz w:val="24"/>
            <w:szCs w:val="24"/>
            <w:lang w:val="en-GB"/>
          </w:rPr>
          <w:t>observed</w:t>
        </w:r>
        <w:r w:rsidR="00CA1B0E" w:rsidRPr="004E2C65">
          <w:rPr>
            <w:sz w:val="24"/>
            <w:szCs w:val="24"/>
            <w:lang w:val="en-GB"/>
          </w:rPr>
          <w:t xml:space="preserve"> </w:t>
        </w:r>
      </w:ins>
      <w:r w:rsidR="004E2C65" w:rsidRPr="004E2C65">
        <w:rPr>
          <w:sz w:val="24"/>
          <w:szCs w:val="24"/>
          <w:lang w:val="en-GB"/>
        </w:rPr>
        <w:t xml:space="preserve">in the field, </w:t>
      </w:r>
      <w:del w:id="20" w:author="Johan Ehrlén" w:date="2018-01-15T10:17:00Z">
        <w:r w:rsidR="004E2C65" w:rsidRPr="004E2C65" w:rsidDel="00CA1B0E">
          <w:rPr>
            <w:sz w:val="24"/>
            <w:szCs w:val="24"/>
            <w:lang w:val="en-GB"/>
          </w:rPr>
          <w:delText>will persist when</w:delText>
        </w:r>
      </w:del>
      <w:ins w:id="21" w:author="Johan Ehrlén" w:date="2018-01-15T10:17:00Z">
        <w:r w:rsidR="00CA1B0E">
          <w:rPr>
            <w:sz w:val="24"/>
            <w:szCs w:val="24"/>
            <w:lang w:val="en-GB"/>
          </w:rPr>
          <w:t>are genetically based by growing</w:t>
        </w:r>
      </w:ins>
      <w:r w:rsidR="004E2C65" w:rsidRPr="004E2C65">
        <w:rPr>
          <w:sz w:val="24"/>
          <w:szCs w:val="24"/>
          <w:lang w:val="en-GB"/>
        </w:rPr>
        <w:t xml:space="preserve"> plants </w:t>
      </w:r>
      <w:ins w:id="22" w:author="Johan Ehrlén" w:date="2018-01-15T10:17:00Z">
        <w:r w:rsidR="00CA1B0E">
          <w:rPr>
            <w:sz w:val="24"/>
            <w:szCs w:val="24"/>
            <w:lang w:val="en-GB"/>
          </w:rPr>
          <w:t xml:space="preserve">originating </w:t>
        </w:r>
      </w:ins>
      <w:r w:rsidR="004E2C65" w:rsidRPr="004E2C65">
        <w:rPr>
          <w:sz w:val="24"/>
          <w:szCs w:val="24"/>
          <w:lang w:val="en-GB"/>
        </w:rPr>
        <w:t>from mother</w:t>
      </w:r>
      <w:ins w:id="23" w:author="Johan Ehrlén" w:date="2018-01-15T10:17:00Z">
        <w:r w:rsidR="00CA1B0E">
          <w:rPr>
            <w:sz w:val="24"/>
            <w:szCs w:val="24"/>
            <w:lang w:val="en-GB"/>
          </w:rPr>
          <w:t xml:space="preserve"> plant</w:t>
        </w:r>
      </w:ins>
      <w:r w:rsidR="004E2C65" w:rsidRPr="004E2C65">
        <w:rPr>
          <w:sz w:val="24"/>
          <w:szCs w:val="24"/>
          <w:lang w:val="en-GB"/>
        </w:rPr>
        <w:t xml:space="preserve">s </w:t>
      </w:r>
      <w:del w:id="24" w:author="Johan Ehrlén" w:date="2018-01-15T10:17:00Z">
        <w:r w:rsidR="004E2C65" w:rsidRPr="004E2C65" w:rsidDel="00CA1B0E">
          <w:rPr>
            <w:sz w:val="24"/>
            <w:szCs w:val="24"/>
            <w:lang w:val="en-GB"/>
          </w:rPr>
          <w:delText xml:space="preserve">growing </w:delText>
        </w:r>
      </w:del>
      <w:r w:rsidR="004E2C65" w:rsidRPr="004E2C65">
        <w:rPr>
          <w:sz w:val="24"/>
          <w:szCs w:val="24"/>
          <w:lang w:val="en-GB"/>
        </w:rPr>
        <w:t xml:space="preserve">at </w:t>
      </w:r>
      <w:ins w:id="25" w:author="Johan Ehrlén" w:date="2018-01-15T10:17:00Z">
        <w:r w:rsidR="00CA1B0E">
          <w:rPr>
            <w:sz w:val="24"/>
            <w:szCs w:val="24"/>
            <w:lang w:val="en-GB"/>
          </w:rPr>
          <w:t xml:space="preserve">sites </w:t>
        </w:r>
      </w:ins>
      <w:del w:id="26" w:author="Johan Ehrlén" w:date="2018-01-15T10:18:00Z">
        <w:r w:rsidR="004E2C65" w:rsidRPr="004E2C65" w:rsidDel="00CA1B0E">
          <w:rPr>
            <w:sz w:val="24"/>
            <w:szCs w:val="24"/>
            <w:lang w:val="en-GB"/>
          </w:rPr>
          <w:delText xml:space="preserve">different </w:delText>
        </w:r>
      </w:del>
      <w:ins w:id="27" w:author="Johan Ehrlén" w:date="2018-01-15T10:18:00Z">
        <w:r w:rsidR="00CA1B0E" w:rsidRPr="004E2C65">
          <w:rPr>
            <w:sz w:val="24"/>
            <w:szCs w:val="24"/>
            <w:lang w:val="en-GB"/>
          </w:rPr>
          <w:t>differ</w:t>
        </w:r>
        <w:r w:rsidR="00CA1B0E">
          <w:rPr>
            <w:sz w:val="24"/>
            <w:szCs w:val="24"/>
            <w:lang w:val="en-GB"/>
          </w:rPr>
          <w:t>ing in</w:t>
        </w:r>
        <w:r w:rsidR="00CA1B0E" w:rsidRPr="004E2C65">
          <w:rPr>
            <w:sz w:val="24"/>
            <w:szCs w:val="24"/>
            <w:lang w:val="en-GB"/>
          </w:rPr>
          <w:t xml:space="preserve"> </w:t>
        </w:r>
      </w:ins>
      <w:r w:rsidR="004E2C65" w:rsidRPr="004E2C65">
        <w:rPr>
          <w:sz w:val="24"/>
          <w:szCs w:val="24"/>
          <w:lang w:val="en-GB"/>
        </w:rPr>
        <w:t>temperature</w:t>
      </w:r>
      <w:del w:id="28" w:author="Johan Ehrlén" w:date="2018-01-15T10:18:00Z">
        <w:r w:rsidR="004E2C65" w:rsidRPr="004E2C65" w:rsidDel="00CA1B0E">
          <w:rPr>
            <w:sz w:val="24"/>
            <w:szCs w:val="24"/>
            <w:lang w:val="en-GB"/>
          </w:rPr>
          <w:delText>s, are grown</w:delText>
        </w:r>
      </w:del>
      <w:r w:rsidR="004E2C65" w:rsidRPr="004E2C65">
        <w:rPr>
          <w:sz w:val="24"/>
          <w:szCs w:val="24"/>
          <w:lang w:val="en-GB"/>
        </w:rPr>
        <w:t xml:space="preserve"> under the same environmental conditions. </w:t>
      </w:r>
    </w:p>
    <w:p w:rsidR="00A74091" w:rsidRPr="00BD57AD" w:rsidRDefault="0057453B" w:rsidP="004E2C65">
      <w:pPr>
        <w:spacing w:line="360" w:lineRule="auto"/>
        <w:jc w:val="both"/>
        <w:rPr>
          <w:sz w:val="24"/>
          <w:szCs w:val="24"/>
          <w:lang w:val="en-GB"/>
        </w:rPr>
      </w:pPr>
      <w:r>
        <w:rPr>
          <w:sz w:val="24"/>
          <w:szCs w:val="24"/>
          <w:lang w:val="en-GB"/>
        </w:rPr>
        <w:t xml:space="preserve">In 2018, methodology of 2017 will be repeated using the same marked plants, with some adjustments. </w:t>
      </w:r>
      <w:r w:rsidR="00A74091" w:rsidRPr="0057453B">
        <w:rPr>
          <w:i/>
          <w:sz w:val="24"/>
          <w:szCs w:val="24"/>
          <w:lang w:val="en-GB"/>
        </w:rPr>
        <w:t xml:space="preserve">C. </w:t>
      </w:r>
      <w:r>
        <w:rPr>
          <w:i/>
          <w:sz w:val="24"/>
          <w:szCs w:val="24"/>
          <w:lang w:val="en-GB"/>
        </w:rPr>
        <w:t>pratensis</w:t>
      </w:r>
      <w:r w:rsidR="00A74091">
        <w:rPr>
          <w:sz w:val="24"/>
          <w:szCs w:val="24"/>
          <w:lang w:val="en-GB"/>
        </w:rPr>
        <w:t xml:space="preserve"> will </w:t>
      </w:r>
      <w:r>
        <w:rPr>
          <w:sz w:val="24"/>
          <w:szCs w:val="24"/>
          <w:lang w:val="en-GB"/>
        </w:rPr>
        <w:t>be omitted,</w:t>
      </w:r>
      <w:r w:rsidR="00A74091">
        <w:rPr>
          <w:sz w:val="24"/>
          <w:szCs w:val="24"/>
          <w:lang w:val="en-GB"/>
        </w:rPr>
        <w:t xml:space="preserve"> as in 2017</w:t>
      </w:r>
      <w:r>
        <w:rPr>
          <w:sz w:val="24"/>
          <w:szCs w:val="24"/>
          <w:lang w:val="en-GB"/>
        </w:rPr>
        <w:t xml:space="preserve"> most plants were eaten by sheep.</w:t>
      </w:r>
      <w:r w:rsidR="00A74091">
        <w:rPr>
          <w:sz w:val="24"/>
          <w:szCs w:val="24"/>
          <w:lang w:val="en-GB"/>
        </w:rPr>
        <w:t xml:space="preserve"> The </w:t>
      </w:r>
      <w:r>
        <w:rPr>
          <w:sz w:val="24"/>
          <w:szCs w:val="24"/>
          <w:lang w:val="en-GB"/>
        </w:rPr>
        <w:t>methodology will be repeated for C.</w:t>
      </w:r>
      <w:ins w:id="29" w:author="Johan Ehrlén" w:date="2018-01-15T10:18:00Z">
        <w:r w:rsidR="00CA1B0E">
          <w:rPr>
            <w:sz w:val="24"/>
            <w:szCs w:val="24"/>
            <w:lang w:val="en-GB"/>
          </w:rPr>
          <w:t xml:space="preserve"> </w:t>
        </w:r>
      </w:ins>
      <w:proofErr w:type="spellStart"/>
      <w:r w:rsidR="00A74091" w:rsidRPr="0057453B">
        <w:rPr>
          <w:i/>
          <w:sz w:val="24"/>
          <w:szCs w:val="24"/>
          <w:lang w:val="en-GB"/>
        </w:rPr>
        <w:t>fontanum</w:t>
      </w:r>
      <w:proofErr w:type="spellEnd"/>
      <w:r w:rsidR="00A74091">
        <w:rPr>
          <w:sz w:val="24"/>
          <w:szCs w:val="24"/>
          <w:lang w:val="en-GB"/>
        </w:rPr>
        <w:t xml:space="preserve"> at both sites and </w:t>
      </w:r>
      <w:r>
        <w:rPr>
          <w:i/>
          <w:sz w:val="24"/>
          <w:szCs w:val="24"/>
          <w:lang w:val="en-GB"/>
        </w:rPr>
        <w:t>P.</w:t>
      </w:r>
      <w:ins w:id="30" w:author="Johan Ehrlén" w:date="2018-01-15T10:19:00Z">
        <w:r w:rsidR="00CA1B0E">
          <w:rPr>
            <w:i/>
            <w:sz w:val="24"/>
            <w:szCs w:val="24"/>
            <w:lang w:val="en-GB"/>
          </w:rPr>
          <w:t xml:space="preserve"> </w:t>
        </w:r>
      </w:ins>
      <w:r w:rsidR="00A74091" w:rsidRPr="0057453B">
        <w:rPr>
          <w:i/>
          <w:sz w:val="24"/>
          <w:szCs w:val="24"/>
          <w:lang w:val="en-GB"/>
        </w:rPr>
        <w:t>vulgaris</w:t>
      </w:r>
      <w:r w:rsidR="00A74091">
        <w:rPr>
          <w:sz w:val="24"/>
          <w:szCs w:val="24"/>
          <w:lang w:val="en-GB"/>
        </w:rPr>
        <w:t xml:space="preserve"> and </w:t>
      </w:r>
      <w:r w:rsidR="00A74091" w:rsidRPr="0057453B">
        <w:rPr>
          <w:i/>
          <w:sz w:val="24"/>
          <w:szCs w:val="24"/>
          <w:lang w:val="en-GB"/>
        </w:rPr>
        <w:t>B.</w:t>
      </w:r>
      <w:ins w:id="31" w:author="Johan Ehrlén" w:date="2018-01-15T10:19:00Z">
        <w:r w:rsidR="00CA1B0E">
          <w:rPr>
            <w:i/>
            <w:sz w:val="24"/>
            <w:szCs w:val="24"/>
            <w:lang w:val="en-GB"/>
          </w:rPr>
          <w:t xml:space="preserve"> </w:t>
        </w:r>
      </w:ins>
      <w:r w:rsidR="00A74091" w:rsidRPr="0057453B">
        <w:rPr>
          <w:i/>
          <w:sz w:val="24"/>
          <w:szCs w:val="24"/>
          <w:lang w:val="en-GB"/>
        </w:rPr>
        <w:t>vivipara</w:t>
      </w:r>
      <w:r>
        <w:rPr>
          <w:sz w:val="24"/>
          <w:szCs w:val="24"/>
          <w:lang w:val="en-GB"/>
        </w:rPr>
        <w:t xml:space="preserve"> on </w:t>
      </w:r>
      <w:proofErr w:type="spellStart"/>
      <w:r>
        <w:rPr>
          <w:sz w:val="24"/>
          <w:szCs w:val="24"/>
          <w:lang w:val="en-GB"/>
        </w:rPr>
        <w:t>Hengill</w:t>
      </w:r>
      <w:proofErr w:type="spellEnd"/>
      <w:r>
        <w:rPr>
          <w:sz w:val="24"/>
          <w:szCs w:val="24"/>
          <w:lang w:val="en-GB"/>
        </w:rPr>
        <w:t xml:space="preserve">. </w:t>
      </w:r>
      <w:r w:rsidRPr="0057453B">
        <w:rPr>
          <w:i/>
          <w:sz w:val="24"/>
          <w:szCs w:val="24"/>
          <w:lang w:val="en-GB"/>
        </w:rPr>
        <w:t>V</w:t>
      </w:r>
      <w:del w:id="32" w:author="Johan Ehrlén" w:date="2018-01-15T10:18:00Z">
        <w:r w:rsidRPr="0057453B" w:rsidDel="00CA1B0E">
          <w:rPr>
            <w:i/>
            <w:sz w:val="24"/>
            <w:szCs w:val="24"/>
            <w:lang w:val="en-GB"/>
          </w:rPr>
          <w:delText>.</w:delText>
        </w:r>
        <w:r w:rsidDel="00CA1B0E">
          <w:rPr>
            <w:i/>
            <w:sz w:val="24"/>
            <w:szCs w:val="24"/>
            <w:lang w:val="en-GB"/>
          </w:rPr>
          <w:delText>p</w:delText>
        </w:r>
      </w:del>
      <w:ins w:id="33" w:author="Johan Ehrlén" w:date="2018-01-15T10:18:00Z">
        <w:r w:rsidR="00CA1B0E">
          <w:rPr>
            <w:i/>
            <w:sz w:val="24"/>
            <w:szCs w:val="24"/>
            <w:lang w:val="en-GB"/>
          </w:rPr>
          <w:t xml:space="preserve">iola </w:t>
        </w:r>
      </w:ins>
      <w:proofErr w:type="spellStart"/>
      <w:ins w:id="34" w:author="Johan Ehrlén" w:date="2018-01-15T10:19:00Z">
        <w:r w:rsidR="00CA1B0E">
          <w:rPr>
            <w:i/>
            <w:sz w:val="24"/>
            <w:szCs w:val="24"/>
            <w:lang w:val="en-GB"/>
          </w:rPr>
          <w:t>p</w:t>
        </w:r>
      </w:ins>
      <w:r>
        <w:rPr>
          <w:i/>
          <w:sz w:val="24"/>
          <w:szCs w:val="24"/>
          <w:lang w:val="en-GB"/>
        </w:rPr>
        <w:t>alustris</w:t>
      </w:r>
      <w:proofErr w:type="spellEnd"/>
      <w:r w:rsidR="00A74091">
        <w:rPr>
          <w:sz w:val="24"/>
          <w:szCs w:val="24"/>
          <w:lang w:val="en-GB"/>
        </w:rPr>
        <w:t xml:space="preserve"> </w:t>
      </w:r>
      <w:r w:rsidR="00914471">
        <w:rPr>
          <w:sz w:val="24"/>
          <w:szCs w:val="24"/>
          <w:lang w:val="en-GB"/>
        </w:rPr>
        <w:t xml:space="preserve">will </w:t>
      </w:r>
      <w:r>
        <w:rPr>
          <w:sz w:val="24"/>
          <w:szCs w:val="24"/>
          <w:lang w:val="en-GB"/>
        </w:rPr>
        <w:t xml:space="preserve">only been measured during peak flowering and noted if plants flower and plant traits measured. In addition, some additional </w:t>
      </w:r>
      <w:r w:rsidRPr="0057453B">
        <w:rPr>
          <w:i/>
          <w:sz w:val="24"/>
          <w:szCs w:val="24"/>
          <w:lang w:val="en-GB"/>
        </w:rPr>
        <w:t xml:space="preserve">V. </w:t>
      </w:r>
      <w:proofErr w:type="spellStart"/>
      <w:r w:rsidRPr="0057453B">
        <w:rPr>
          <w:i/>
          <w:sz w:val="24"/>
          <w:szCs w:val="24"/>
          <w:lang w:val="en-GB"/>
        </w:rPr>
        <w:t>palustris</w:t>
      </w:r>
      <w:proofErr w:type="spellEnd"/>
      <w:r>
        <w:rPr>
          <w:sz w:val="24"/>
          <w:szCs w:val="24"/>
          <w:lang w:val="en-GB"/>
        </w:rPr>
        <w:t xml:space="preserve"> will be measured. This is done as very few marked plants flowered in 2017, thus we need to increase the sample size, but due to time constrictions, it is not possible to both increase the sample size and have measurements every week.</w:t>
      </w:r>
      <w:r w:rsidR="00914471">
        <w:rPr>
          <w:sz w:val="24"/>
          <w:szCs w:val="24"/>
          <w:lang w:val="en-GB"/>
        </w:rPr>
        <w:t xml:space="preserve"> </w:t>
      </w:r>
    </w:p>
    <w:p w:rsidR="00107DA3" w:rsidRDefault="00107DA3" w:rsidP="00C11A9E">
      <w:pPr>
        <w:spacing w:line="360" w:lineRule="auto"/>
        <w:jc w:val="both"/>
        <w:rPr>
          <w:sz w:val="24"/>
          <w:szCs w:val="24"/>
          <w:lang w:val="en-GB"/>
        </w:rPr>
      </w:pPr>
      <w:r>
        <w:rPr>
          <w:sz w:val="24"/>
          <w:szCs w:val="24"/>
          <w:lang w:val="en-GB"/>
        </w:rPr>
        <w:t>R</w:t>
      </w:r>
      <w:r w:rsidRPr="00BD57AD">
        <w:rPr>
          <w:sz w:val="24"/>
          <w:szCs w:val="24"/>
          <w:lang w:val="en-GB"/>
        </w:rPr>
        <w:t>egression analys</w:t>
      </w:r>
      <w:r>
        <w:rPr>
          <w:sz w:val="24"/>
          <w:szCs w:val="24"/>
          <w:lang w:val="en-GB"/>
        </w:rPr>
        <w:t>e</w:t>
      </w:r>
      <w:r w:rsidRPr="00BD57AD">
        <w:rPr>
          <w:sz w:val="24"/>
          <w:szCs w:val="24"/>
          <w:lang w:val="en-GB"/>
        </w:rPr>
        <w:t>s will be used to assess the influence of soil temperatures on plant traits</w:t>
      </w:r>
      <w:r>
        <w:rPr>
          <w:sz w:val="24"/>
          <w:szCs w:val="24"/>
          <w:lang w:val="en-GB"/>
        </w:rPr>
        <w:t>, phenology</w:t>
      </w:r>
      <w:r w:rsidRPr="00BD57AD">
        <w:rPr>
          <w:sz w:val="24"/>
          <w:szCs w:val="24"/>
          <w:lang w:val="en-GB"/>
        </w:rPr>
        <w:t xml:space="preserve"> and individual fitness </w:t>
      </w:r>
      <w:r>
        <w:rPr>
          <w:sz w:val="24"/>
          <w:szCs w:val="24"/>
          <w:lang w:val="en-GB"/>
        </w:rPr>
        <w:t>over the study period (RQ1)</w:t>
      </w:r>
      <w:r w:rsidRPr="00BD57AD">
        <w:rPr>
          <w:sz w:val="24"/>
          <w:szCs w:val="24"/>
          <w:lang w:val="en-GB"/>
        </w:rPr>
        <w:t xml:space="preserve">. </w:t>
      </w:r>
      <w:r w:rsidRPr="00BD57AD">
        <w:rPr>
          <w:color w:val="000000" w:themeColor="text1"/>
          <w:sz w:val="24"/>
          <w:szCs w:val="24"/>
          <w:shd w:val="clear" w:color="auto" w:fill="FFFFFF"/>
          <w:lang w:val="en-GB"/>
        </w:rPr>
        <w:t>Standard selection analyses and path models will be applied</w:t>
      </w:r>
      <w:r w:rsidRPr="00BD57AD">
        <w:rPr>
          <w:color w:val="000000" w:themeColor="text1"/>
          <w:sz w:val="24"/>
          <w:szCs w:val="24"/>
          <w:lang w:val="en-GB"/>
        </w:rPr>
        <w:t xml:space="preserve"> to examine if </w:t>
      </w:r>
      <w:r w:rsidRPr="00BD57AD">
        <w:rPr>
          <w:color w:val="000000" w:themeColor="text1"/>
          <w:sz w:val="24"/>
          <w:szCs w:val="24"/>
          <w:shd w:val="clear" w:color="auto" w:fill="FFFFFF"/>
          <w:lang w:val="en-GB"/>
        </w:rPr>
        <w:t>warming induces selection towards trai</w:t>
      </w:r>
      <w:r>
        <w:rPr>
          <w:color w:val="000000" w:themeColor="text1"/>
          <w:sz w:val="24"/>
          <w:szCs w:val="24"/>
          <w:shd w:val="clear" w:color="auto" w:fill="FFFFFF"/>
          <w:lang w:val="en-GB"/>
        </w:rPr>
        <w:t>ts that increase plant fitness (RQ2)</w:t>
      </w:r>
      <w:r w:rsidRPr="00BD57AD">
        <w:rPr>
          <w:color w:val="000000" w:themeColor="text1"/>
          <w:sz w:val="24"/>
          <w:szCs w:val="24"/>
          <w:shd w:val="clear" w:color="auto" w:fill="FFFFFF"/>
          <w:lang w:val="en-GB"/>
        </w:rPr>
        <w:t>. Phenotypic selection analysis will be done using regression models</w:t>
      </w:r>
      <w:r>
        <w:rPr>
          <w:color w:val="000000" w:themeColor="text1"/>
          <w:sz w:val="24"/>
          <w:szCs w:val="24"/>
          <w:shd w:val="clear" w:color="auto" w:fill="FFFFFF"/>
          <w:lang w:val="en-GB"/>
        </w:rPr>
        <w:t xml:space="preserve"> </w:t>
      </w:r>
      <w:r w:rsidRPr="00BD57AD">
        <w:rPr>
          <w:noProof/>
          <w:color w:val="000000" w:themeColor="text1"/>
          <w:sz w:val="24"/>
          <w:szCs w:val="24"/>
          <w:shd w:val="clear" w:color="auto" w:fill="FFFFFF"/>
          <w:lang w:val="en-GB"/>
        </w:rPr>
        <w:t>(Barrett and Silander 1992)</w:t>
      </w:r>
      <w:r w:rsidRPr="00BD57AD">
        <w:rPr>
          <w:color w:val="000000" w:themeColor="text1"/>
          <w:sz w:val="24"/>
          <w:szCs w:val="24"/>
          <w:shd w:val="clear" w:color="auto" w:fill="FFFFFF"/>
          <w:lang w:val="en-GB"/>
        </w:rPr>
        <w:t xml:space="preserve"> including soil temperature, plant traits and their interactions as fixed factors and fitness as the response variable. If a trait significantly affects plant fitness, it indicates that </w:t>
      </w:r>
      <w:r w:rsidRPr="00BD57AD">
        <w:rPr>
          <w:color w:val="000000" w:themeColor="text1"/>
          <w:sz w:val="24"/>
          <w:szCs w:val="24"/>
          <w:shd w:val="clear" w:color="auto" w:fill="FFFFFF"/>
          <w:lang w:val="en-GB"/>
        </w:rPr>
        <w:lastRenderedPageBreak/>
        <w:t>there is selection towards that trait; if temperature significantly affects fitness it implies that plant fitness is dependent on temperature. Finally, a significant interaction between soil temperature and plant traits would indicate that soil temperature influences selection on phenology. Since temperature might affect both trait expression (phenotypes) and selection, path models</w:t>
      </w:r>
      <w:r>
        <w:rPr>
          <w:color w:val="000000" w:themeColor="text1"/>
          <w:sz w:val="24"/>
          <w:szCs w:val="24"/>
          <w:shd w:val="clear" w:color="auto" w:fill="FFFFFF"/>
          <w:lang w:val="en-GB"/>
        </w:rPr>
        <w:t xml:space="preserve"> </w:t>
      </w:r>
      <w:r>
        <w:rPr>
          <w:noProof/>
          <w:color w:val="000000" w:themeColor="text1"/>
          <w:sz w:val="24"/>
          <w:szCs w:val="24"/>
          <w:shd w:val="clear" w:color="auto" w:fill="FFFFFF"/>
          <w:lang w:val="en-GB"/>
        </w:rPr>
        <w:t>(Kingsolver and Schemske 1991)</w:t>
      </w:r>
      <w:r w:rsidRPr="00BD57AD">
        <w:rPr>
          <w:color w:val="000000" w:themeColor="text1"/>
          <w:sz w:val="24"/>
          <w:szCs w:val="24"/>
          <w:shd w:val="clear" w:color="auto" w:fill="FFFFFF"/>
          <w:lang w:val="en-GB"/>
        </w:rPr>
        <w:t xml:space="preserve"> will be used to assess the direct, indirect and interactive effects of soil temperature and trait on plant fitness. </w:t>
      </w:r>
      <w:r w:rsidRPr="00BD57AD">
        <w:rPr>
          <w:sz w:val="24"/>
          <w:szCs w:val="24"/>
          <w:lang w:val="en-GB"/>
        </w:rPr>
        <w:t xml:space="preserve">To </w:t>
      </w:r>
      <w:r>
        <w:rPr>
          <w:sz w:val="24"/>
          <w:szCs w:val="24"/>
          <w:lang w:val="en-GB"/>
        </w:rPr>
        <w:t xml:space="preserve">determine if </w:t>
      </w:r>
      <w:r w:rsidRPr="00C11A9E">
        <w:rPr>
          <w:sz w:val="24"/>
          <w:szCs w:val="24"/>
          <w:lang w:val="en-GB"/>
        </w:rPr>
        <w:t xml:space="preserve">plant response to </w:t>
      </w:r>
      <w:r>
        <w:rPr>
          <w:sz w:val="24"/>
          <w:szCs w:val="24"/>
          <w:lang w:val="en-GB"/>
        </w:rPr>
        <w:t>warming</w:t>
      </w:r>
      <w:r w:rsidRPr="00C11A9E">
        <w:rPr>
          <w:sz w:val="24"/>
          <w:szCs w:val="24"/>
          <w:lang w:val="en-GB"/>
        </w:rPr>
        <w:t xml:space="preserve"> differ between high and low elevation</w:t>
      </w:r>
      <w:r>
        <w:rPr>
          <w:sz w:val="24"/>
          <w:szCs w:val="24"/>
          <w:lang w:val="en-GB"/>
        </w:rPr>
        <w:t xml:space="preserve"> populations, results from </w:t>
      </w:r>
      <w:proofErr w:type="spellStart"/>
      <w:r>
        <w:rPr>
          <w:sz w:val="24"/>
          <w:szCs w:val="24"/>
          <w:lang w:val="en-GB"/>
        </w:rPr>
        <w:t>Grændalur</w:t>
      </w:r>
      <w:proofErr w:type="spellEnd"/>
      <w:r>
        <w:rPr>
          <w:sz w:val="24"/>
          <w:szCs w:val="24"/>
          <w:lang w:val="en-GB"/>
        </w:rPr>
        <w:t xml:space="preserve"> (low elevation) and </w:t>
      </w:r>
      <w:proofErr w:type="spellStart"/>
      <w:r>
        <w:rPr>
          <w:sz w:val="24"/>
          <w:szCs w:val="24"/>
          <w:lang w:val="en-GB"/>
        </w:rPr>
        <w:t>Hengill</w:t>
      </w:r>
      <w:proofErr w:type="spellEnd"/>
      <w:r>
        <w:rPr>
          <w:sz w:val="24"/>
          <w:szCs w:val="24"/>
          <w:lang w:val="en-GB"/>
        </w:rPr>
        <w:t xml:space="preserve"> (High elevation) will be compared (RQ3). </w:t>
      </w:r>
    </w:p>
    <w:p w:rsidR="00EA186F" w:rsidRPr="00D378BE" w:rsidRDefault="00EA186F" w:rsidP="00D378BE">
      <w:pPr>
        <w:spacing w:line="360" w:lineRule="auto"/>
        <w:jc w:val="both"/>
        <w:rPr>
          <w:sz w:val="24"/>
          <w:szCs w:val="24"/>
          <w:lang w:val="en-GB"/>
        </w:rPr>
      </w:pPr>
      <w:r>
        <w:rPr>
          <w:sz w:val="24"/>
          <w:szCs w:val="24"/>
          <w:lang w:val="en-GB"/>
        </w:rPr>
        <w:t xml:space="preserve">The amount of data and material collected in this project is extensive, and will form the base for further studies. </w:t>
      </w:r>
      <w:r w:rsidR="008E3B51">
        <w:rPr>
          <w:sz w:val="24"/>
          <w:szCs w:val="24"/>
          <w:lang w:val="en-GB"/>
        </w:rPr>
        <w:t xml:space="preserve">The data </w:t>
      </w:r>
      <w:r>
        <w:rPr>
          <w:sz w:val="24"/>
          <w:szCs w:val="24"/>
          <w:lang w:val="en-GB"/>
        </w:rPr>
        <w:t>is being used as background information in a study, in collaboration with London Imperial College, investigating if the</w:t>
      </w:r>
      <w:r w:rsidRPr="00EA186F">
        <w:rPr>
          <w:sz w:val="24"/>
          <w:szCs w:val="24"/>
          <w:lang w:val="en-GB"/>
        </w:rPr>
        <w:t xml:space="preserve"> intensity of insect herbivory on marked plants </w:t>
      </w:r>
      <w:r w:rsidR="00993B20">
        <w:rPr>
          <w:sz w:val="24"/>
          <w:szCs w:val="24"/>
          <w:lang w:val="en-GB"/>
        </w:rPr>
        <w:t>i</w:t>
      </w:r>
      <w:r w:rsidRPr="00EA186F">
        <w:rPr>
          <w:sz w:val="24"/>
          <w:szCs w:val="24"/>
          <w:lang w:val="en-GB"/>
        </w:rPr>
        <w:t>s influenced by soil temperature.</w:t>
      </w:r>
      <w:r>
        <w:rPr>
          <w:sz w:val="24"/>
          <w:szCs w:val="24"/>
          <w:lang w:val="en-GB"/>
        </w:rPr>
        <w:t xml:space="preserve"> </w:t>
      </w:r>
      <w:r w:rsidR="00D378BE">
        <w:rPr>
          <w:sz w:val="24"/>
          <w:szCs w:val="24"/>
          <w:lang w:val="en-GB"/>
        </w:rPr>
        <w:t xml:space="preserve">Part of the seed collected for fitness measurements will be used in a common garden experiment </w:t>
      </w:r>
      <w:r w:rsidR="008E3B51">
        <w:rPr>
          <w:sz w:val="24"/>
          <w:szCs w:val="24"/>
          <w:lang w:val="en-GB"/>
        </w:rPr>
        <w:t xml:space="preserve">at Stockholm University </w:t>
      </w:r>
      <w:r w:rsidR="00D378BE">
        <w:rPr>
          <w:sz w:val="24"/>
          <w:szCs w:val="24"/>
          <w:lang w:val="en-GB"/>
        </w:rPr>
        <w:t>examining</w:t>
      </w:r>
      <w:r w:rsidR="00D378BE" w:rsidRPr="00D378BE">
        <w:rPr>
          <w:sz w:val="24"/>
          <w:szCs w:val="24"/>
          <w:lang w:val="en-GB"/>
        </w:rPr>
        <w:t xml:space="preserve"> whether the differences in plant phenology seen in the field, will persist when plants from mothers growing at different temperatures, are grown under the same environmental conditions.</w:t>
      </w:r>
      <w:r w:rsidR="00D378BE">
        <w:rPr>
          <w:sz w:val="24"/>
          <w:szCs w:val="24"/>
          <w:lang w:val="en-GB"/>
        </w:rPr>
        <w:t xml:space="preserve"> More project build on the basis of the data collected in 2017 and 2018 are in the planning phase e.g. projects in collaborations with evolutionary biologist that look at the evolutionary basis of the plant response to temperature.</w:t>
      </w:r>
      <w:r w:rsidR="0057453B">
        <w:rPr>
          <w:sz w:val="24"/>
          <w:szCs w:val="24"/>
          <w:lang w:val="en-GB"/>
        </w:rPr>
        <w:t xml:space="preserve"> </w:t>
      </w:r>
      <w:r w:rsidR="00D378BE">
        <w:rPr>
          <w:sz w:val="24"/>
          <w:szCs w:val="24"/>
          <w:lang w:val="en-GB"/>
        </w:rPr>
        <w:t xml:space="preserve"> </w:t>
      </w:r>
      <w:bookmarkStart w:id="35" w:name="_GoBack"/>
      <w:r w:rsidR="0057453B" w:rsidRPr="0057453B">
        <w:rPr>
          <w:sz w:val="24"/>
          <w:szCs w:val="24"/>
          <w:lang w:val="en-GB"/>
        </w:rPr>
        <w:t xml:space="preserve">In addition, our results indicate that for </w:t>
      </w:r>
      <w:r w:rsidR="0057453B" w:rsidRPr="0057453B">
        <w:rPr>
          <w:i/>
          <w:sz w:val="24"/>
          <w:szCs w:val="24"/>
          <w:lang w:val="en-GB"/>
        </w:rPr>
        <w:t>C. pratensis</w:t>
      </w:r>
      <w:r w:rsidR="0057453B" w:rsidRPr="0057453B">
        <w:rPr>
          <w:sz w:val="24"/>
          <w:szCs w:val="24"/>
          <w:lang w:val="en-GB"/>
        </w:rPr>
        <w:t xml:space="preserve"> soil temperature influences when the plants are eaten by sheep, which might indicate that grazing impact the response of plants to global warming. This </w:t>
      </w:r>
      <w:r w:rsidR="0057453B">
        <w:rPr>
          <w:sz w:val="24"/>
          <w:szCs w:val="24"/>
          <w:lang w:val="en-GB"/>
        </w:rPr>
        <w:t>will be explored more thoroughly in future.</w:t>
      </w:r>
    </w:p>
    <w:bookmarkEnd w:id="35"/>
    <w:p w:rsidR="00107DA3" w:rsidRDefault="00107DA3" w:rsidP="00F640A3">
      <w:pPr>
        <w:spacing w:line="360" w:lineRule="auto"/>
        <w:jc w:val="both"/>
        <w:rPr>
          <w:sz w:val="24"/>
          <w:szCs w:val="24"/>
          <w:lang w:val="en-GB"/>
        </w:rPr>
      </w:pPr>
    </w:p>
    <w:p w:rsidR="00107DA3" w:rsidRDefault="00107DA3" w:rsidP="00EB326E">
      <w:pPr>
        <w:pStyle w:val="Textocomentario"/>
        <w:spacing w:after="240"/>
        <w:rPr>
          <w:b/>
          <w:sz w:val="24"/>
          <w:szCs w:val="24"/>
        </w:rPr>
      </w:pPr>
      <w:r w:rsidRPr="00F640A3">
        <w:rPr>
          <w:b/>
          <w:sz w:val="24"/>
          <w:szCs w:val="24"/>
        </w:rPr>
        <w:t>References</w:t>
      </w:r>
    </w:p>
    <w:p w:rsidR="00107DA3" w:rsidRPr="00EB326E" w:rsidRDefault="00107DA3" w:rsidP="00084D92">
      <w:pPr>
        <w:pStyle w:val="EndNoteBibliography"/>
        <w:spacing w:after="360"/>
        <w:rPr>
          <w:sz w:val="20"/>
        </w:rPr>
      </w:pPr>
      <w:bookmarkStart w:id="36" w:name="_ENREF_1"/>
      <w:r w:rsidRPr="00EB326E">
        <w:rPr>
          <w:sz w:val="20"/>
          <w:lang w:val="is-IS"/>
        </w:rPr>
        <w:t xml:space="preserve">Arft, A. M., M. D. Walker, J. Gurevitch, J. M. Alatalo, M. S. Bret-Harte, M. Dale, M. Diemer, F. Gugerli, G. H. R. Henry, M. H. Jones, R. D. Hollister, I. S. Jónsdóttir, K. Laine, E. Lévesque, G. M. Marion, U. Molau, P. Målgaard, U. Nordenhåll, V. Raszhivin, C. H. Robinson, G. Starr, A. Stenström, M. Stenström, Ã. Totland, P. L. Turner, L. J. Walker, P. J. Webber, J. M. Welker, and P. A. Wookey. </w:t>
      </w:r>
      <w:r w:rsidRPr="00EB326E">
        <w:rPr>
          <w:sz w:val="20"/>
        </w:rPr>
        <w:t>1999. Responses of tundra plants to experimental warming: meta-analysis of the international tundra experiment. Ecological Monographs 69:491-511.</w:t>
      </w:r>
      <w:bookmarkEnd w:id="36"/>
    </w:p>
    <w:p w:rsidR="00107DA3" w:rsidRPr="00EB326E" w:rsidRDefault="00107DA3" w:rsidP="00084D92">
      <w:pPr>
        <w:pStyle w:val="EndNoteBibliography"/>
        <w:spacing w:after="360"/>
        <w:rPr>
          <w:sz w:val="20"/>
        </w:rPr>
      </w:pPr>
      <w:bookmarkStart w:id="37" w:name="_ENREF_2"/>
      <w:r w:rsidRPr="00EB326E">
        <w:rPr>
          <w:sz w:val="20"/>
        </w:rPr>
        <w:t>Barrett, J. P., and J. A. Silander. 1992. Seedling recruitment limitation in white clover (Trifolium-repens, Leguminosae). American journal of botany 79:643-649.</w:t>
      </w:r>
      <w:bookmarkEnd w:id="37"/>
    </w:p>
    <w:p w:rsidR="00107DA3" w:rsidRPr="00EB326E" w:rsidRDefault="00107DA3" w:rsidP="00084D92">
      <w:pPr>
        <w:pStyle w:val="EndNoteBibliography"/>
        <w:spacing w:after="360"/>
        <w:rPr>
          <w:sz w:val="20"/>
        </w:rPr>
      </w:pPr>
      <w:bookmarkStart w:id="38" w:name="_ENREF_3"/>
      <w:r w:rsidRPr="00EB326E">
        <w:rPr>
          <w:sz w:val="20"/>
        </w:rPr>
        <w:t>Conner, J. K., and D. L. Hartl. 2004. A primer of ecological genetics. Sinauer Associates Incorporated.</w:t>
      </w:r>
      <w:bookmarkEnd w:id="38"/>
    </w:p>
    <w:p w:rsidR="00107DA3" w:rsidRPr="00EB326E" w:rsidRDefault="00107DA3" w:rsidP="00084D92">
      <w:pPr>
        <w:pStyle w:val="EndNoteBibliography"/>
        <w:spacing w:after="360"/>
        <w:rPr>
          <w:sz w:val="20"/>
        </w:rPr>
      </w:pPr>
      <w:bookmarkStart w:id="39" w:name="_ENREF_4"/>
      <w:r w:rsidRPr="00EB326E">
        <w:rPr>
          <w:sz w:val="20"/>
        </w:rPr>
        <w:t>Dunne, J. A., S. R. Saleska, M. L. Fischer, and J. Harte. 2004. Integrating experimental and gradient methods in ecological climate change research. Ecology 85:904-916.</w:t>
      </w:r>
      <w:bookmarkEnd w:id="39"/>
    </w:p>
    <w:p w:rsidR="00107DA3" w:rsidRPr="00EB326E" w:rsidRDefault="00107DA3" w:rsidP="00084D92">
      <w:pPr>
        <w:pStyle w:val="EndNoteBibliography"/>
        <w:spacing w:after="360"/>
        <w:rPr>
          <w:sz w:val="20"/>
        </w:rPr>
      </w:pPr>
      <w:bookmarkStart w:id="40" w:name="_ENREF_5"/>
      <w:r w:rsidRPr="00EB326E">
        <w:rPr>
          <w:sz w:val="20"/>
        </w:rPr>
        <w:t>Friberg, N., J. B. Dybkjaer, J. S. Olafsson, G. M. Gislason, S. E. LARSEN, and T. L. Lauridsen. 2009. Relationships between structure and function in streams contrasting in temperature. Freshwater Biology 54:2051-2068.</w:t>
      </w:r>
      <w:bookmarkEnd w:id="40"/>
    </w:p>
    <w:p w:rsidR="00107DA3" w:rsidRPr="00EB326E" w:rsidRDefault="00107DA3" w:rsidP="00084D92">
      <w:pPr>
        <w:pStyle w:val="EndNoteBibliography"/>
        <w:spacing w:after="360"/>
        <w:rPr>
          <w:sz w:val="20"/>
        </w:rPr>
      </w:pPr>
      <w:bookmarkStart w:id="41" w:name="_ENREF_6"/>
      <w:r w:rsidRPr="00EB326E">
        <w:rPr>
          <w:sz w:val="20"/>
        </w:rPr>
        <w:lastRenderedPageBreak/>
        <w:t>Hartley, A. E., C. Neill, J. M. Melillo, R. Crabtree, and F. P. Bowles. 1999. Plant performance and soil nitrogen mineralization in response to simulated climate change in subarctic dwarf shrub heath. Oikos:331-343.</w:t>
      </w:r>
      <w:bookmarkEnd w:id="41"/>
    </w:p>
    <w:p w:rsidR="00107DA3" w:rsidRPr="00EB326E" w:rsidRDefault="00107DA3" w:rsidP="00084D92">
      <w:pPr>
        <w:pStyle w:val="EndNoteBibliography"/>
        <w:spacing w:after="360"/>
        <w:rPr>
          <w:sz w:val="20"/>
        </w:rPr>
      </w:pPr>
      <w:bookmarkStart w:id="42" w:name="_ENREF_7"/>
      <w:r w:rsidRPr="00EB326E">
        <w:rPr>
          <w:sz w:val="20"/>
        </w:rPr>
        <w:t>IPCC. 2014. Climate Change 2014: Synthesis Report. Contribution of Working Groups I, II and III to the Fifth Assessment Report of the Intergovernmental Panel on Climate Change. IPCC, Geneva, Switzerland.</w:t>
      </w:r>
      <w:bookmarkEnd w:id="42"/>
    </w:p>
    <w:p w:rsidR="00107DA3" w:rsidRPr="00EB326E" w:rsidRDefault="00107DA3" w:rsidP="00084D92">
      <w:pPr>
        <w:pStyle w:val="EndNoteBibliography"/>
        <w:spacing w:after="360"/>
        <w:rPr>
          <w:sz w:val="20"/>
        </w:rPr>
      </w:pPr>
      <w:bookmarkStart w:id="43" w:name="_ENREF_8"/>
      <w:r w:rsidRPr="00EB326E">
        <w:rPr>
          <w:sz w:val="20"/>
        </w:rPr>
        <w:t>Kingsolver, J. G., and D. W. Schemske. 1991. Path analyses of selection. Trends in ecology &amp; evolution 6:276-280.</w:t>
      </w:r>
      <w:bookmarkEnd w:id="43"/>
    </w:p>
    <w:p w:rsidR="00107DA3" w:rsidRPr="00EB326E" w:rsidRDefault="00107DA3" w:rsidP="00084D92">
      <w:pPr>
        <w:pStyle w:val="EndNoteBibliography"/>
        <w:spacing w:after="360"/>
        <w:rPr>
          <w:sz w:val="20"/>
          <w:lang w:val="sv-SE"/>
        </w:rPr>
      </w:pPr>
      <w:bookmarkStart w:id="44" w:name="_ENREF_9"/>
      <w:r w:rsidRPr="00EB326E">
        <w:rPr>
          <w:sz w:val="20"/>
        </w:rPr>
        <w:t xml:space="preserve">Kristinsson, H. 2010. Flowering plants and ferns of Iceland. </w:t>
      </w:r>
      <w:r w:rsidRPr="00EB326E">
        <w:rPr>
          <w:sz w:val="20"/>
          <w:lang w:val="sv-SE"/>
        </w:rPr>
        <w:t>Mál og menning.</w:t>
      </w:r>
      <w:bookmarkEnd w:id="44"/>
    </w:p>
    <w:p w:rsidR="00107DA3" w:rsidRPr="00EB326E" w:rsidRDefault="00107DA3" w:rsidP="00084D92">
      <w:pPr>
        <w:pStyle w:val="EndNoteBibliography"/>
        <w:spacing w:after="360"/>
        <w:rPr>
          <w:sz w:val="20"/>
        </w:rPr>
      </w:pPr>
      <w:bookmarkStart w:id="45" w:name="_ENREF_10"/>
      <w:r w:rsidRPr="00EB326E">
        <w:rPr>
          <w:sz w:val="20"/>
          <w:lang w:val="sv-SE"/>
        </w:rPr>
        <w:t xml:space="preserve">Leblans, N. I. W. 2016. </w:t>
      </w:r>
      <w:r w:rsidRPr="00EB326E">
        <w:rPr>
          <w:sz w:val="20"/>
        </w:rPr>
        <w:t>Natural gradients in temperature and nitrogen: Iceland represents a unique environment to clarify long-term global change effects on carbon dynamics University of Antwerp - Agricultural University of Iceland.</w:t>
      </w:r>
      <w:bookmarkEnd w:id="45"/>
    </w:p>
    <w:p w:rsidR="00107DA3" w:rsidRPr="00EB326E" w:rsidRDefault="00107DA3" w:rsidP="00084D92">
      <w:pPr>
        <w:pStyle w:val="EndNoteBibliography"/>
        <w:spacing w:after="360"/>
        <w:rPr>
          <w:sz w:val="20"/>
        </w:rPr>
      </w:pPr>
      <w:bookmarkStart w:id="46" w:name="_ENREF_11"/>
      <w:r w:rsidRPr="00EB326E">
        <w:rPr>
          <w:sz w:val="20"/>
        </w:rPr>
        <w:t>O'Gorman, E. J., J. P. Benstead, W. F. Cross, N. Friberg, J. M. Hood, P. W. Johnson, B. D. Sigurdsson, and G. Woodward. 2014. Climate change and geothermal ecosystems: natural laboratories, sentinel systems, and future refugia. Global Change Biology 20:3291-3299.</w:t>
      </w:r>
      <w:bookmarkEnd w:id="46"/>
    </w:p>
    <w:p w:rsidR="00107DA3" w:rsidRPr="00EB326E" w:rsidRDefault="00107DA3" w:rsidP="00084D92">
      <w:pPr>
        <w:pStyle w:val="EndNoteBibliography"/>
        <w:spacing w:after="360"/>
        <w:rPr>
          <w:sz w:val="20"/>
        </w:rPr>
      </w:pPr>
      <w:bookmarkStart w:id="47" w:name="_ENREF_12"/>
      <w:r w:rsidRPr="00EB326E">
        <w:rPr>
          <w:sz w:val="20"/>
        </w:rPr>
        <w:t>O'Gorman, E. J., D. E. Pichler, G. Adams, J. P. Benstead, H. Cohen, N. Craig, W. F. Cross, B. O. Demars, N. Friberg, and G. M. Gislason. 2012. Impacts of warming on the structure and functioning of aquatic communities: individual-to ecosystem-level responses.</w:t>
      </w:r>
      <w:bookmarkEnd w:id="47"/>
    </w:p>
    <w:p w:rsidR="00107DA3" w:rsidRPr="00EB326E" w:rsidRDefault="00107DA3" w:rsidP="00084D92">
      <w:pPr>
        <w:pStyle w:val="EndNoteBibliography"/>
        <w:spacing w:after="360"/>
        <w:rPr>
          <w:sz w:val="20"/>
        </w:rPr>
      </w:pPr>
      <w:bookmarkStart w:id="48" w:name="_ENREF_13"/>
      <w:r w:rsidRPr="00EB326E">
        <w:rPr>
          <w:sz w:val="20"/>
        </w:rPr>
        <w:t>Rustad, L., J. Campbell, G. Marion, R. Norby, M. Mitchell, A. Hartley, J. Cornelissen, J. Gurevitch, and N. Gcte. 2001. A meta-analysis of the response of soil respiration, net nitrogen mineralization, and aboveground plant growth to experimental ecosystem warming. Oecologia 126:543-562.</w:t>
      </w:r>
      <w:bookmarkEnd w:id="48"/>
    </w:p>
    <w:p w:rsidR="00107DA3" w:rsidRPr="00EB326E" w:rsidRDefault="00107DA3" w:rsidP="00084D92">
      <w:pPr>
        <w:pStyle w:val="EndNoteBibliography"/>
        <w:spacing w:after="360"/>
        <w:rPr>
          <w:sz w:val="20"/>
        </w:rPr>
      </w:pPr>
      <w:bookmarkStart w:id="49" w:name="_ENREF_14"/>
      <w:r w:rsidRPr="00EB326E">
        <w:rPr>
          <w:sz w:val="20"/>
        </w:rPr>
        <w:t>Scheepens, J. F., and J. Stöcklin. 2013. Flowering phenology and reproductive fitness along a mountain slope: maladaptive responses to transplantation to a warmer climate in Campanula thyrsoides. Oecologia 171:679-691.</w:t>
      </w:r>
      <w:bookmarkEnd w:id="49"/>
    </w:p>
    <w:p w:rsidR="00107DA3" w:rsidRPr="00EB326E" w:rsidRDefault="00107DA3" w:rsidP="00084D92">
      <w:pPr>
        <w:pStyle w:val="EndNoteBibliography"/>
        <w:spacing w:after="360"/>
        <w:rPr>
          <w:sz w:val="20"/>
        </w:rPr>
      </w:pPr>
      <w:bookmarkStart w:id="50" w:name="_ENREF_15"/>
      <w:r w:rsidRPr="00EB326E">
        <w:rPr>
          <w:sz w:val="20"/>
        </w:rPr>
        <w:t>Shaver, G. R., J. Canadell, F. S. Chapin, J. Gurevitch, J. Harte, G. Henry, P. Ineson, S. Jonasson, J. Melillo, L. Pitelka, and L. Rustad. 2000. Global Warming and Terrestrial Ecosystems: A Conceptual Framework for Analysis: Ecosystem responses to global warming will be complex and varied. Ecosystem warming experiments hold great potential for providing insights on ways terrestrial ecosystems will respond to upcoming decades of climate change. Documentation of initial conditions provides the context for understanding and predicting ecosystem responses. BioScience 50:871-882.</w:t>
      </w:r>
      <w:bookmarkEnd w:id="50"/>
    </w:p>
    <w:p w:rsidR="00107DA3" w:rsidRPr="00EB326E" w:rsidRDefault="00107DA3" w:rsidP="00084D92">
      <w:pPr>
        <w:pStyle w:val="EndNoteBibliography"/>
        <w:spacing w:after="360"/>
        <w:rPr>
          <w:sz w:val="20"/>
        </w:rPr>
      </w:pPr>
      <w:bookmarkStart w:id="51" w:name="_ENREF_16"/>
      <w:r w:rsidRPr="00EB326E">
        <w:rPr>
          <w:sz w:val="20"/>
        </w:rPr>
        <w:t>Sigurdsson, B. D., N. I. W. Leblans, S. Dauwe, E. Guðmundsdóttir, P. Gundersen, G. E. Gunnarsdóttir, M. Holmstrup, K. Ilieva-Makulec, T. Kätterer, B. Marteinsdóttir, M. Maljanen, E. S. Oddsdóttir, I. Ostonen, J. Peñuelas, C. Poeplau, A. Richter, P. Sigurðsson, P. V. Bodegom, H. Wallander, J. Weedon, and I. Janssens. 2016. Geothermal ecosystems as natural climate change experiments: The ForHot research site in Iceland as a case study. Icelandic Agricultural Science 29:53-71.</w:t>
      </w:r>
      <w:bookmarkEnd w:id="51"/>
    </w:p>
    <w:p w:rsidR="00107DA3" w:rsidRPr="00EB326E" w:rsidRDefault="00107DA3" w:rsidP="00084D92">
      <w:pPr>
        <w:pStyle w:val="EndNoteBibliography"/>
        <w:rPr>
          <w:sz w:val="20"/>
        </w:rPr>
      </w:pPr>
      <w:bookmarkStart w:id="52" w:name="_ENREF_17"/>
      <w:r w:rsidRPr="00EB326E">
        <w:rPr>
          <w:sz w:val="20"/>
        </w:rPr>
        <w:t>Woodward, G., D. M. Perkins, and L. E. Brown. 2010. Climate change and freshwater ecosystems: impacts across multiple levels of organization. Philosophical Transactions of the Royal Society of London B: Biological Sciences 365:2093-2106.</w:t>
      </w:r>
      <w:bookmarkEnd w:id="52"/>
    </w:p>
    <w:p w:rsidR="00107DA3" w:rsidRPr="00EB326E" w:rsidRDefault="00107DA3" w:rsidP="00A5374D">
      <w:pPr>
        <w:pStyle w:val="EndNoteBibliography"/>
        <w:ind w:left="720" w:hanging="720"/>
        <w:rPr>
          <w:sz w:val="20"/>
        </w:rPr>
      </w:pPr>
    </w:p>
    <w:p w:rsidR="00753CC4" w:rsidRPr="00EB326E" w:rsidRDefault="00753CC4"/>
    <w:sectPr w:rsidR="00753CC4" w:rsidRPr="00EB326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0F2" w:rsidRDefault="000500F2">
      <w:r>
        <w:separator/>
      </w:r>
    </w:p>
  </w:endnote>
  <w:endnote w:type="continuationSeparator" w:id="0">
    <w:p w:rsidR="000500F2" w:rsidRDefault="0005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037903"/>
      <w:docPartObj>
        <w:docPartGallery w:val="Page Numbers (Bottom of Page)"/>
        <w:docPartUnique/>
      </w:docPartObj>
    </w:sdtPr>
    <w:sdtEndPr/>
    <w:sdtContent>
      <w:p w:rsidR="00866592" w:rsidRDefault="00107DA3">
        <w:pPr>
          <w:pStyle w:val="Piedepgina"/>
          <w:jc w:val="center"/>
        </w:pPr>
        <w:r>
          <w:fldChar w:fldCharType="begin"/>
        </w:r>
        <w:r>
          <w:instrText>PAGE   \* MERGEFORMAT</w:instrText>
        </w:r>
        <w:r>
          <w:fldChar w:fldCharType="separate"/>
        </w:r>
        <w:r w:rsidR="0078458E">
          <w:rPr>
            <w:noProof/>
          </w:rPr>
          <w:t>5</w:t>
        </w:r>
        <w:r>
          <w:fldChar w:fldCharType="end"/>
        </w:r>
      </w:p>
    </w:sdtContent>
  </w:sdt>
  <w:p w:rsidR="00866592" w:rsidRDefault="000500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0F2" w:rsidRDefault="000500F2">
      <w:r>
        <w:separator/>
      </w:r>
    </w:p>
  </w:footnote>
  <w:footnote w:type="continuationSeparator" w:id="0">
    <w:p w:rsidR="000500F2" w:rsidRDefault="0005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592" w:rsidRDefault="00107DA3">
    <w:pPr>
      <w:pStyle w:val="Encabezado"/>
    </w:pPr>
    <w:r>
      <w:t>Bryndís Marteinsdóttir</w:t>
    </w:r>
    <w:r>
      <w:tab/>
    </w:r>
    <w:r>
      <w:tab/>
      <w:t>Orkurannsóknasjóður 201</w:t>
    </w:r>
    <w:r w:rsidR="003B3694">
      <w:t>8</w:t>
    </w:r>
  </w:p>
  <w:p w:rsidR="003B3694" w:rsidRDefault="003B3694">
    <w:pPr>
      <w:pStyle w:val="Encabezado"/>
    </w:pPr>
  </w:p>
  <w:p w:rsidR="00866592" w:rsidRDefault="000500F2">
    <w:pPr>
      <w:pStyle w:val="Encabezad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07DA3"/>
    <w:rsid w:val="000500F2"/>
    <w:rsid w:val="00076B1C"/>
    <w:rsid w:val="00107DA3"/>
    <w:rsid w:val="00317DF2"/>
    <w:rsid w:val="003B3694"/>
    <w:rsid w:val="004E2C65"/>
    <w:rsid w:val="004E2E74"/>
    <w:rsid w:val="00531562"/>
    <w:rsid w:val="0057453B"/>
    <w:rsid w:val="006D3E16"/>
    <w:rsid w:val="006F1C43"/>
    <w:rsid w:val="00753CC4"/>
    <w:rsid w:val="0078458E"/>
    <w:rsid w:val="008635D0"/>
    <w:rsid w:val="008E3B51"/>
    <w:rsid w:val="00914471"/>
    <w:rsid w:val="009866D5"/>
    <w:rsid w:val="00993B20"/>
    <w:rsid w:val="00A30681"/>
    <w:rsid w:val="00A3549F"/>
    <w:rsid w:val="00A74091"/>
    <w:rsid w:val="00A746CD"/>
    <w:rsid w:val="00B4132E"/>
    <w:rsid w:val="00B84E5B"/>
    <w:rsid w:val="00CA1B0E"/>
    <w:rsid w:val="00D378BE"/>
    <w:rsid w:val="00DC748D"/>
    <w:rsid w:val="00DE17FA"/>
    <w:rsid w:val="00EA186F"/>
    <w:rsid w:val="00EB0BDA"/>
    <w:rsid w:val="00EB326E"/>
    <w:rsid w:val="00F209DE"/>
    <w:rsid w:val="00FE010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EAE68-B651-4F67-A26C-18B7E264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DA3"/>
    <w:pPr>
      <w:spacing w:after="0" w:line="240" w:lineRule="auto"/>
    </w:pPr>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107DA3"/>
  </w:style>
  <w:style w:type="character" w:customStyle="1" w:styleId="TextocomentarioCar">
    <w:name w:val="Texto comentario Car"/>
    <w:basedOn w:val="Fuentedeprrafopredeter"/>
    <w:link w:val="Textocomentario"/>
    <w:uiPriority w:val="99"/>
    <w:rsid w:val="00107DA3"/>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107DA3"/>
    <w:pPr>
      <w:jc w:val="center"/>
    </w:pPr>
    <w:rPr>
      <w:noProof/>
      <w:sz w:val="22"/>
      <w:lang w:val="en-US"/>
    </w:rPr>
  </w:style>
  <w:style w:type="character" w:customStyle="1" w:styleId="EndNoteBibliographyTitleChar">
    <w:name w:val="EndNote Bibliography Title Char"/>
    <w:basedOn w:val="Fuentedeprrafopredeter"/>
    <w:link w:val="EndNoteBibliographyTitle"/>
    <w:rsid w:val="00107DA3"/>
    <w:rPr>
      <w:rFonts w:ascii="Times New Roman" w:eastAsia="Times New Roman" w:hAnsi="Times New Roman" w:cs="Times New Roman"/>
      <w:noProof/>
      <w:szCs w:val="20"/>
      <w:lang w:val="en-US"/>
    </w:rPr>
  </w:style>
  <w:style w:type="paragraph" w:customStyle="1" w:styleId="EndNoteBibliography">
    <w:name w:val="EndNote Bibliography"/>
    <w:basedOn w:val="Normal"/>
    <w:link w:val="EndNoteBibliographyChar"/>
    <w:rsid w:val="00107DA3"/>
    <w:rPr>
      <w:noProof/>
      <w:sz w:val="22"/>
      <w:lang w:val="en-US"/>
    </w:rPr>
  </w:style>
  <w:style w:type="character" w:customStyle="1" w:styleId="EndNoteBibliographyChar">
    <w:name w:val="EndNote Bibliography Char"/>
    <w:basedOn w:val="Fuentedeprrafopredeter"/>
    <w:link w:val="EndNoteBibliography"/>
    <w:rsid w:val="00107DA3"/>
    <w:rPr>
      <w:rFonts w:ascii="Times New Roman" w:eastAsia="Times New Roman" w:hAnsi="Times New Roman" w:cs="Times New Roman"/>
      <w:noProof/>
      <w:szCs w:val="20"/>
      <w:lang w:val="en-US"/>
    </w:rPr>
  </w:style>
  <w:style w:type="character" w:styleId="Hipervnculo">
    <w:name w:val="Hyperlink"/>
    <w:basedOn w:val="Fuentedeprrafopredeter"/>
    <w:uiPriority w:val="99"/>
    <w:unhideWhenUsed/>
    <w:rsid w:val="00107DA3"/>
    <w:rPr>
      <w:color w:val="0563C1" w:themeColor="hyperlink"/>
      <w:u w:val="single"/>
    </w:rPr>
  </w:style>
  <w:style w:type="character" w:styleId="Refdecomentario">
    <w:name w:val="annotation reference"/>
    <w:basedOn w:val="Fuentedeprrafopredeter"/>
    <w:uiPriority w:val="99"/>
    <w:semiHidden/>
    <w:unhideWhenUsed/>
    <w:rsid w:val="00107DA3"/>
    <w:rPr>
      <w:sz w:val="16"/>
      <w:szCs w:val="16"/>
    </w:rPr>
  </w:style>
  <w:style w:type="paragraph" w:styleId="Textodeglobo">
    <w:name w:val="Balloon Text"/>
    <w:basedOn w:val="Normal"/>
    <w:link w:val="TextodegloboCar"/>
    <w:uiPriority w:val="99"/>
    <w:semiHidden/>
    <w:unhideWhenUsed/>
    <w:rsid w:val="00107D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DA3"/>
    <w:rPr>
      <w:rFonts w:ascii="Segoe UI" w:eastAsia="Times New Roman" w:hAnsi="Segoe UI" w:cs="Segoe UI"/>
      <w:sz w:val="18"/>
      <w:szCs w:val="18"/>
    </w:rPr>
  </w:style>
  <w:style w:type="paragraph" w:styleId="Encabezado">
    <w:name w:val="header"/>
    <w:basedOn w:val="Normal"/>
    <w:link w:val="EncabezadoCar"/>
    <w:uiPriority w:val="99"/>
    <w:unhideWhenUsed/>
    <w:rsid w:val="00107DA3"/>
    <w:pPr>
      <w:tabs>
        <w:tab w:val="center" w:pos="4536"/>
        <w:tab w:val="right" w:pos="9072"/>
      </w:tabs>
    </w:pPr>
  </w:style>
  <w:style w:type="character" w:customStyle="1" w:styleId="EncabezadoCar">
    <w:name w:val="Encabezado Car"/>
    <w:basedOn w:val="Fuentedeprrafopredeter"/>
    <w:link w:val="Encabezado"/>
    <w:uiPriority w:val="99"/>
    <w:rsid w:val="00107DA3"/>
    <w:rPr>
      <w:rFonts w:ascii="Times New Roman" w:eastAsia="Times New Roman" w:hAnsi="Times New Roman" w:cs="Times New Roman"/>
      <w:sz w:val="20"/>
      <w:szCs w:val="20"/>
    </w:rPr>
  </w:style>
  <w:style w:type="paragraph" w:styleId="Piedepgina">
    <w:name w:val="footer"/>
    <w:basedOn w:val="Normal"/>
    <w:link w:val="PiedepginaCar"/>
    <w:uiPriority w:val="99"/>
    <w:unhideWhenUsed/>
    <w:rsid w:val="00107DA3"/>
    <w:pPr>
      <w:tabs>
        <w:tab w:val="center" w:pos="4536"/>
        <w:tab w:val="right" w:pos="9072"/>
      </w:tabs>
    </w:pPr>
  </w:style>
  <w:style w:type="character" w:customStyle="1" w:styleId="PiedepginaCar">
    <w:name w:val="Pie de página Car"/>
    <w:basedOn w:val="Fuentedeprrafopredeter"/>
    <w:link w:val="Piedepgina"/>
    <w:uiPriority w:val="99"/>
    <w:rsid w:val="00107DA3"/>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07DA3"/>
    <w:rPr>
      <w:b/>
      <w:bCs/>
    </w:rPr>
  </w:style>
  <w:style w:type="character" w:customStyle="1" w:styleId="AsuntodelcomentarioCar">
    <w:name w:val="Asunto del comentario Car"/>
    <w:basedOn w:val="TextocomentarioCar"/>
    <w:link w:val="Asuntodelcomentario"/>
    <w:uiPriority w:val="99"/>
    <w:semiHidden/>
    <w:rsid w:val="00107DA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E920-8D9B-47EB-B571-1430A9E8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2295</Words>
  <Characters>12625</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Bryndís</dc:creator>
  <cp:keywords/>
  <dc:description/>
  <cp:lastModifiedBy>Alicia Valdés</cp:lastModifiedBy>
  <cp:revision>4</cp:revision>
  <cp:lastPrinted>2018-01-12T11:26:00Z</cp:lastPrinted>
  <dcterms:created xsi:type="dcterms:W3CDTF">2018-01-15T09:11:00Z</dcterms:created>
  <dcterms:modified xsi:type="dcterms:W3CDTF">2018-01-29T19:18:00Z</dcterms:modified>
</cp:coreProperties>
</file>